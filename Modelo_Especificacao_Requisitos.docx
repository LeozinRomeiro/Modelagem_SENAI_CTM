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597A" w14:textId="77777777" w:rsidR="009C091F" w:rsidRDefault="0013232A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hAnsi="Arial" w:cs="Arial"/>
          <w:b/>
          <w:color w:val="000000"/>
          <w:sz w:val="60"/>
          <w:szCs w:val="60"/>
        </w:rPr>
      </w:pPr>
      <w:r>
        <w:rPr>
          <w:rFonts w:ascii="Arial" w:hAnsi="Arial" w:cs="Arial"/>
          <w:b/>
          <w:color w:val="000000"/>
          <w:sz w:val="60"/>
          <w:szCs w:val="60"/>
        </w:rPr>
        <w:t>Especificação dos Requisitos</w:t>
      </w:r>
    </w:p>
    <w:p w14:paraId="35B764F4" w14:textId="6BB2070C" w:rsidR="009C091F" w:rsidRDefault="0800A818" w:rsidP="4266C178">
      <w:pPr>
        <w:pBdr>
          <w:top w:val="nil"/>
          <w:left w:val="nil"/>
          <w:bottom w:val="nil"/>
          <w:right w:val="nil"/>
          <w:between w:val="nil"/>
        </w:pBdr>
        <w:spacing w:before="0" w:after="400" w:line="240" w:lineRule="auto"/>
        <w:ind w:left="2" w:hanging="4"/>
        <w:jc w:val="right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4266C178">
        <w:rPr>
          <w:rFonts w:ascii="Arial" w:hAnsi="Arial" w:cs="Arial"/>
          <w:b/>
          <w:bCs/>
          <w:color w:val="000000" w:themeColor="text1"/>
          <w:sz w:val="40"/>
          <w:szCs w:val="40"/>
        </w:rPr>
        <w:t>d</w:t>
      </w:r>
      <w:r w:rsidR="0F390CED" w:rsidRPr="4266C178">
        <w:rPr>
          <w:rFonts w:ascii="Arial" w:hAnsi="Arial" w:cs="Arial"/>
          <w:b/>
          <w:bCs/>
          <w:color w:val="000000" w:themeColor="text1"/>
          <w:sz w:val="40"/>
          <w:szCs w:val="40"/>
        </w:rPr>
        <w:t>e</w:t>
      </w:r>
    </w:p>
    <w:p w14:paraId="72E78E34" w14:textId="0629A701" w:rsidR="2DFD75E2" w:rsidRDefault="2DFD75E2" w:rsidP="4266C178">
      <w:pPr>
        <w:pBdr>
          <w:top w:val="nil"/>
          <w:left w:val="nil"/>
          <w:bottom w:val="nil"/>
          <w:right w:val="nil"/>
          <w:between w:val="nil"/>
        </w:pBdr>
        <w:spacing w:before="0" w:after="400" w:line="240" w:lineRule="auto"/>
        <w:ind w:left="2" w:hanging="4"/>
        <w:jc w:val="right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4266C178">
        <w:rPr>
          <w:rFonts w:ascii="Arial" w:hAnsi="Arial" w:cs="Arial"/>
          <w:b/>
          <w:bCs/>
          <w:color w:val="000000" w:themeColor="text1"/>
          <w:sz w:val="40"/>
          <w:szCs w:val="40"/>
        </w:rPr>
        <w:t>Doida do Pão</w:t>
      </w:r>
    </w:p>
    <w:p w14:paraId="7D9ADDA1" w14:textId="6CE9A36E" w:rsidR="009C091F" w:rsidRDefault="0013232A" w:rsidP="4266C178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4266C178">
        <w:rPr>
          <w:rFonts w:ascii="Arial" w:hAnsi="Arial" w:cs="Arial"/>
          <w:b/>
          <w:bCs/>
          <w:color w:val="000000" w:themeColor="text1"/>
          <w:sz w:val="28"/>
          <w:szCs w:val="28"/>
        </w:rPr>
        <w:t>Versão &lt;</w:t>
      </w:r>
      <w:r w:rsidRPr="4266C178">
        <w:rPr>
          <w:b/>
          <w:bCs/>
          <w:sz w:val="28"/>
          <w:szCs w:val="28"/>
        </w:rPr>
        <w:t>1.0</w:t>
      </w:r>
      <w:r w:rsidRPr="4266C178">
        <w:rPr>
          <w:rFonts w:ascii="Arial" w:hAnsi="Arial" w:cs="Arial"/>
          <w:b/>
          <w:bCs/>
          <w:color w:val="000000" w:themeColor="text1"/>
          <w:sz w:val="28"/>
          <w:szCs w:val="28"/>
        </w:rPr>
        <w:t>&gt;</w:t>
      </w:r>
    </w:p>
    <w:p w14:paraId="39357621" w14:textId="77777777" w:rsidR="009C091F" w:rsidRDefault="0013232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5301A794" w14:textId="77777777" w:rsidR="009C091F" w:rsidRDefault="009C091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186BF92" w14:textId="77777777" w:rsidR="009C091F" w:rsidRDefault="009C091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left"/>
        <w:rPr>
          <w:rFonts w:ascii="Arial" w:hAnsi="Arial" w:cs="Arial"/>
          <w:b/>
          <w:color w:val="000000"/>
          <w:sz w:val="32"/>
          <w:szCs w:val="32"/>
        </w:rPr>
      </w:pPr>
    </w:p>
    <w:p w14:paraId="296FFF9C" w14:textId="77777777" w:rsidR="009C091F" w:rsidRDefault="001323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hAnsi="Arial" w:cs="Arial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03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52"/>
        <w:gridCol w:w="3192"/>
        <w:gridCol w:w="3192"/>
      </w:tblGrid>
      <w:tr w:rsidR="009C091F" w14:paraId="7EE84777" w14:textId="77777777" w:rsidTr="4266C178">
        <w:tc>
          <w:tcPr>
            <w:tcW w:w="3652" w:type="dxa"/>
          </w:tcPr>
          <w:p w14:paraId="5B046A2E" w14:textId="36E3F91D" w:rsidR="009C091F" w:rsidRPr="008B50A7" w:rsidRDefault="5EECE2B9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Vinicius Almeida</w:t>
            </w:r>
          </w:p>
          <w:p w14:paraId="5A9A57C8" w14:textId="646106A2" w:rsidR="009C091F" w:rsidRPr="008B50A7" w:rsidRDefault="5EECE2B9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Mateus Floriano</w:t>
            </w:r>
          </w:p>
          <w:p w14:paraId="2EBE1CC3" w14:textId="252CB15F" w:rsidR="009C091F" w:rsidRPr="008B50A7" w:rsidRDefault="5EECE2B9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Leonardo Romeiro</w:t>
            </w:r>
          </w:p>
          <w:p w14:paraId="18EE5852" w14:textId="1BBD7A83" w:rsidR="009C091F" w:rsidRPr="008B50A7" w:rsidRDefault="5EECE2B9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Anderson Dias</w:t>
            </w:r>
          </w:p>
          <w:p w14:paraId="48ADC6A9" w14:textId="59932B65" w:rsidR="009C091F" w:rsidRPr="008B50A7" w:rsidRDefault="5EECE2B9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Luan </w:t>
            </w:r>
            <w:proofErr w:type="spellStart"/>
            <w:r w:rsidRPr="4266C17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Pacceli</w:t>
            </w:r>
            <w:proofErr w:type="spellEnd"/>
          </w:p>
        </w:tc>
        <w:tc>
          <w:tcPr>
            <w:tcW w:w="3192" w:type="dxa"/>
          </w:tcPr>
          <w:p w14:paraId="4DAB0F35" w14:textId="5D28E2E4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36734344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091F" w14:paraId="1412ED8D" w14:textId="77777777" w:rsidTr="4266C178">
        <w:trPr>
          <w:trHeight w:val="300"/>
        </w:trPr>
        <w:tc>
          <w:tcPr>
            <w:tcW w:w="3652" w:type="dxa"/>
          </w:tcPr>
          <w:p w14:paraId="300A902D" w14:textId="5B05E0A2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2049D036" w14:textId="7A370292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4AC5747E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091F" w14:paraId="66B18381" w14:textId="77777777" w:rsidTr="4266C178">
        <w:tc>
          <w:tcPr>
            <w:tcW w:w="3652" w:type="dxa"/>
          </w:tcPr>
          <w:p w14:paraId="353003A7" w14:textId="11F50F1B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E08F7CF" w14:textId="452C8BA3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92" w:type="dxa"/>
          </w:tcPr>
          <w:p w14:paraId="09178763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091F" w14:paraId="6EA9D48E" w14:textId="77777777" w:rsidTr="4266C178">
        <w:trPr>
          <w:trHeight w:val="80"/>
        </w:trPr>
        <w:tc>
          <w:tcPr>
            <w:tcW w:w="3652" w:type="dxa"/>
          </w:tcPr>
          <w:p w14:paraId="430EE1F3" w14:textId="69886AD0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2CFF0B4F" w14:textId="0BAFB742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92" w:type="dxa"/>
          </w:tcPr>
          <w:p w14:paraId="4F619BFB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091F" w14:paraId="7E29B45F" w14:textId="77777777" w:rsidTr="4266C178">
        <w:tc>
          <w:tcPr>
            <w:tcW w:w="10036" w:type="dxa"/>
            <w:gridSpan w:val="3"/>
          </w:tcPr>
          <w:p w14:paraId="044C4CC4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20F9910E" w14:textId="77777777" w:rsidR="009C091F" w:rsidRDefault="009C091F" w:rsidP="4266C1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a0"/>
        <w:tblW w:w="7767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9C091F" w14:paraId="36B0B094" w14:textId="77777777" w:rsidTr="4266C178">
        <w:tc>
          <w:tcPr>
            <w:tcW w:w="2977" w:type="dxa"/>
          </w:tcPr>
          <w:p w14:paraId="213E9955" w14:textId="57DE29E9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90" w:type="dxa"/>
          </w:tcPr>
          <w:p w14:paraId="798D2426" w14:textId="19830FCB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C091F" w14:paraId="0CFD798B" w14:textId="77777777" w:rsidTr="4266C178">
        <w:tc>
          <w:tcPr>
            <w:tcW w:w="2977" w:type="dxa"/>
          </w:tcPr>
          <w:p w14:paraId="3372F176" w14:textId="34CB4435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90" w:type="dxa"/>
          </w:tcPr>
          <w:p w14:paraId="5BA61195" w14:textId="524315D2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C091F" w14:paraId="3E0C89FC" w14:textId="77777777" w:rsidTr="4266C178">
        <w:tc>
          <w:tcPr>
            <w:tcW w:w="2977" w:type="dxa"/>
          </w:tcPr>
          <w:p w14:paraId="732C78FF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0C2AD4FD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6239953F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61F7996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0885852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6FE1A1E4" w14:textId="2AF6C529" w:rsidR="009C091F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C091F" w14:paraId="004DF63C" w14:textId="77777777" w:rsidTr="4266C178">
        <w:tc>
          <w:tcPr>
            <w:tcW w:w="2977" w:type="dxa"/>
          </w:tcPr>
          <w:p w14:paraId="02166097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2F8444BE" w14:textId="77777777" w:rsidR="009C091F" w:rsidRDefault="009C0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9EC11AC" w14:textId="29C94533" w:rsidR="009C091F" w:rsidDel="001E2E99" w:rsidRDefault="0013232A" w:rsidP="001E2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-2" w:firstLineChars="0" w:firstLine="0"/>
        <w:jc w:val="left"/>
        <w:rPr>
          <w:del w:id="0" w:author="Aluno" w:date="2023-08-18T21:33:00Z"/>
          <w:rFonts w:ascii="Arial" w:hAnsi="Arial" w:cs="Arial"/>
          <w:b/>
          <w:color w:val="FFFFFF"/>
          <w:sz w:val="36"/>
          <w:szCs w:val="36"/>
        </w:rPr>
        <w:pPrChange w:id="1" w:author="Aluno" w:date="2023-08-18T21:33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left="2" w:hanging="4"/>
            <w:jc w:val="left"/>
          </w:pPr>
        </w:pPrChange>
      </w:pPr>
      <w:del w:id="2" w:author="Aluno" w:date="2023-08-18T21:33:00Z">
        <w:r w:rsidDel="001E2E99">
          <w:rPr>
            <w:rFonts w:ascii="Arial" w:hAnsi="Arial" w:cs="Arial"/>
            <w:b/>
            <w:color w:val="FFFFFF"/>
            <w:sz w:val="36"/>
            <w:szCs w:val="36"/>
          </w:rPr>
          <w:delText>Sumário</w:delText>
        </w:r>
      </w:del>
    </w:p>
    <w:bookmarkStart w:id="3" w:name="_heading=h.gjdgxs" w:colFirst="0" w:colLast="0" w:displacedByCustomXml="next"/>
    <w:bookmarkEnd w:id="3" w:displacedByCustomXml="next"/>
    <w:customXmlDelRangeStart w:id="4" w:author="Aluno" w:date="2023-08-18T21:33:00Z"/>
    <w:sdt>
      <w:sdtPr>
        <w:id w:val="2102140753"/>
        <w:docPartObj>
          <w:docPartGallery w:val="Table of Contents"/>
          <w:docPartUnique/>
        </w:docPartObj>
      </w:sdtPr>
      <w:sdtEndPr/>
      <w:sdtContent>
        <w:customXmlDelRangeEnd w:id="4"/>
        <w:p w14:paraId="006EBDF8" w14:textId="582AE89C" w:rsidR="009C091F" w:rsidDel="001E2E99" w:rsidRDefault="0013232A" w:rsidP="001E2E99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  <w:between w:val="nil"/>
            </w:pBdr>
            <w:shd w:val="clear" w:color="auto" w:fill="4C4C4C"/>
            <w:spacing w:before="0" w:after="240" w:line="240" w:lineRule="auto"/>
            <w:ind w:left="-2" w:firstLineChars="0" w:firstLine="0"/>
            <w:jc w:val="center"/>
            <w:rPr>
              <w:del w:id="5" w:author="Aluno" w:date="2023-08-18T21:33:00Z"/>
              <w:rFonts w:eastAsia="Times"/>
              <w:b/>
              <w:noProof/>
              <w:color w:val="000000"/>
              <w:sz w:val="36"/>
              <w:szCs w:val="36"/>
            </w:rPr>
            <w:pPrChange w:id="6" w:author="Aluno" w:date="2023-08-18T21:33:00Z">
              <w:pPr>
                <w:keepNext/>
                <w:keepLines/>
                <w:pBdr>
                  <w:top w:val="single" w:sz="4" w:space="1" w:color="000000"/>
                  <w:left w:val="single" w:sz="4" w:space="4" w:color="000000"/>
                  <w:bottom w:val="single" w:sz="4" w:space="1" w:color="000000"/>
                  <w:right w:val="single" w:sz="4" w:space="4" w:color="000000"/>
                  <w:between w:val="nil"/>
                </w:pBdr>
                <w:shd w:val="clear" w:color="auto" w:fill="4C4C4C"/>
                <w:spacing w:before="0" w:after="240" w:line="240" w:lineRule="auto"/>
                <w:ind w:left="0" w:hanging="2"/>
                <w:jc w:val="center"/>
              </w:pPr>
            </w:pPrChange>
          </w:pPr>
          <w:del w:id="7" w:author="Aluno" w:date="2023-08-18T21:33:00Z">
            <w:r w:rsidDel="001E2E99">
              <w:fldChar w:fldCharType="begin"/>
            </w:r>
            <w:r w:rsidDel="001E2E99">
              <w:delInstrText xml:space="preserve"> TOC \h \u \z \t "Heading 1,1,Heading 2,2,"</w:delInstrText>
            </w:r>
            <w:r w:rsidDel="001E2E99">
              <w:fldChar w:fldCharType="separate"/>
            </w:r>
          </w:del>
          <w:ins w:id="8" w:author="" w:date="2023-08-18T17:30:00Z">
            <w:del w:id="9" w:author="Aluno" w:date="2023-08-18T21:33:00Z">
              <w:r w:rsidR="00CF0626" w:rsidDel="001E2E99">
                <w:rPr>
                  <w:b/>
                  <w:bCs/>
                  <w:noProof/>
                </w:rPr>
                <w:delText>Nenhuma entrada de sumário foi encontrada.</w:delText>
              </w:r>
            </w:del>
          </w:ins>
        </w:p>
        <w:p w14:paraId="337A83B9" w14:textId="0698154F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10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11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12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INTRODUÇÃO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4</w:delText>
            </w:r>
          </w:del>
        </w:p>
        <w:p w14:paraId="7E1C259F" w14:textId="77010254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13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14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15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1.1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Objetivo do Documento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4</w:delText>
            </w:r>
          </w:del>
        </w:p>
        <w:p w14:paraId="18DC532A" w14:textId="5F4AFAB5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16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17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18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1.2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Escopo do Produto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4</w:delText>
            </w:r>
          </w:del>
        </w:p>
        <w:p w14:paraId="576F4102" w14:textId="2FB53164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19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20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21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1.3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Público-Alvo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5</w:delText>
            </w:r>
          </w:del>
        </w:p>
        <w:p w14:paraId="621DBFE4" w14:textId="28DB7C23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22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23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24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1.4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Definições, Acrônimos e Abreviações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5</w:delText>
            </w:r>
          </w:del>
        </w:p>
        <w:p w14:paraId="2A5789B0" w14:textId="130BEDAA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25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26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27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1.5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Referências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6</w:delText>
            </w:r>
          </w:del>
        </w:p>
        <w:p w14:paraId="7B49E213" w14:textId="4891335F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28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29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30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2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VISÃO GERAL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7</w:delText>
            </w:r>
          </w:del>
        </w:p>
        <w:p w14:paraId="5C72FB7F" w14:textId="15A33CCE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31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32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33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Perspectiva do Produto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7</w:delText>
            </w:r>
          </w:del>
        </w:p>
        <w:p w14:paraId="42271612" w14:textId="219A2108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34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35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36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2.2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Funcionalidade do Produto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7</w:delText>
            </w:r>
          </w:del>
        </w:p>
        <w:p w14:paraId="70868FB2" w14:textId="2F5B53D1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37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38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39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2.3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Usuários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8</w:delText>
            </w:r>
          </w:del>
        </w:p>
        <w:p w14:paraId="754393BA" w14:textId="43456BE5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40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41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42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2.4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Ambiente Operacional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delText>8</w:delText>
            </w:r>
          </w:del>
        </w:p>
        <w:p w14:paraId="3C872E59" w14:textId="1E324096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43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44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45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2.5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Restrições de Projeto e Implementação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8</w:delText>
            </w:r>
          </w:del>
        </w:p>
        <w:p w14:paraId="2909D5D7" w14:textId="2A123D20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46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47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48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2.6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Suposições e Dependências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9</w:delText>
            </w:r>
          </w:del>
        </w:p>
        <w:p w14:paraId="795D53D9" w14:textId="14966461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49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50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51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3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ESPECIFICAÇÃO DAS INTERFACES EXTERNAS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10</w:delText>
            </w:r>
          </w:del>
        </w:p>
        <w:p w14:paraId="0C669542" w14:textId="1FC951F5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52" w:author="Aluno" w:date="2023-08-18T21:33:00Z"/>
              <w:rFonts w:ascii="Times New Roman" w:eastAsia="Times New Roman" w:hAnsi="Times New Roman" w:cs="Times New Roman"/>
              <w:smallCaps/>
              <w:noProof/>
              <w:color w:val="000000"/>
              <w:sz w:val="20"/>
              <w:szCs w:val="20"/>
            </w:rPr>
            <w:pPrChange w:id="53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54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3.1.2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Requisitos de Interface Externa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10</w:delText>
            </w:r>
          </w:del>
        </w:p>
        <w:p w14:paraId="5678CE55" w14:textId="344C39B4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55" w:author="Aluno" w:date="2023-08-18T21:33:00Z"/>
              <w:rFonts w:ascii="Times New Roman" w:eastAsia="Times New Roman" w:hAnsi="Times New Roman" w:cs="Times New Roman"/>
              <w:smallCaps/>
              <w:noProof/>
              <w:sz w:val="20"/>
              <w:szCs w:val="20"/>
            </w:rPr>
            <w:pPrChange w:id="56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57" w:author="Aluno" w:date="2023-08-18T21:33:00Z"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delText xml:space="preserve">3.1.3       Interfaces de Software                                                                                                                               </w:delText>
            </w:r>
            <w:r w:rsidR="00CC48C7"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tab/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delText xml:space="preserve">    11</w:delText>
            </w:r>
          </w:del>
        </w:p>
        <w:p w14:paraId="7390660C" w14:textId="4C8B5451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58" w:author="Aluno" w:date="2023-08-18T21:33:00Z"/>
              <w:rFonts w:eastAsia="Times"/>
              <w:smallCaps/>
              <w:noProof/>
              <w:sz w:val="18"/>
              <w:szCs w:val="18"/>
            </w:rPr>
            <w:pPrChange w:id="59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60" w:author="Aluno" w:date="2023-08-18T21:33:00Z"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delText xml:space="preserve">3.1.4       Interfaces de Comunicação                                                                                                                          </w:delText>
            </w:r>
            <w:r w:rsidR="00CC48C7"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tab/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delText xml:space="preserve">  </w:delText>
            </w:r>
            <w:r w:rsidDel="001E2E99">
              <w:rPr>
                <w:rFonts w:eastAsia="Times"/>
                <w:smallCaps/>
                <w:noProof/>
                <w:sz w:val="18"/>
                <w:szCs w:val="18"/>
              </w:rPr>
              <w:delText>11</w:delText>
            </w:r>
          </w:del>
        </w:p>
        <w:p w14:paraId="05A7CC08" w14:textId="65B1A89F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61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62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63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4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REQUISITOS FUNCIONAIS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12</w:delText>
            </w:r>
          </w:del>
        </w:p>
        <w:p w14:paraId="114AF127" w14:textId="5CAECDF4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64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65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66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4.1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Descrição dos Requisitos Funcionais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12</w:delText>
            </w:r>
          </w:del>
        </w:p>
        <w:p w14:paraId="03121906" w14:textId="153BF8C7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67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68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69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5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REQUISITOS NÃO-FUNCIONAIS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14</w:delText>
            </w:r>
          </w:del>
        </w:p>
        <w:p w14:paraId="6856A2F7" w14:textId="31EFE564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70" w:author="Aluno" w:date="2023-08-18T21:33:00Z"/>
              <w:rFonts w:ascii="Calibri" w:eastAsia="Calibri" w:hAnsi="Calibri" w:cs="Calibri"/>
              <w:noProof/>
              <w:color w:val="000000"/>
              <w:sz w:val="22"/>
              <w:szCs w:val="22"/>
            </w:rPr>
            <w:pPrChange w:id="71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72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5.1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Descrição dos Requisitos Não-Funcionais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14</w:delText>
            </w:r>
          </w:del>
        </w:p>
        <w:p w14:paraId="5EB6C8E1" w14:textId="1C026958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73" w:author="Aluno" w:date="2023-08-18T21:33:00Z"/>
              <w:rFonts w:ascii="Times New Roman" w:eastAsia="Times New Roman" w:hAnsi="Times New Roman" w:cs="Times New Roman"/>
              <w:b/>
              <w:smallCaps/>
              <w:noProof/>
              <w:color w:val="000000"/>
              <w:sz w:val="20"/>
              <w:szCs w:val="20"/>
            </w:rPr>
            <w:pPrChange w:id="74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75" w:author="Aluno" w:date="2023-08-18T21:33:00Z"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6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b/>
                <w:smallCaps/>
                <w:noProof/>
                <w:color w:val="000000"/>
                <w:sz w:val="20"/>
                <w:szCs w:val="20"/>
              </w:rPr>
              <w:delText>ESTRUTURAS DOS CASOS DE USO (USE CASE)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0"/>
                <w:szCs w:val="20"/>
              </w:rPr>
              <w:tab/>
              <w:delText>15</w:delText>
            </w:r>
          </w:del>
        </w:p>
        <w:p w14:paraId="254546D7" w14:textId="58811FBD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76" w:author="Aluno" w:date="2023-08-18T21:33:00Z"/>
              <w:rFonts w:ascii="Times New Roman" w:eastAsia="Times New Roman" w:hAnsi="Times New Roman" w:cs="Times New Roman"/>
              <w:smallCaps/>
              <w:noProof/>
              <w:color w:val="000000"/>
              <w:sz w:val="20"/>
              <w:szCs w:val="20"/>
            </w:rPr>
            <w:pPrChange w:id="77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78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6.1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Diagrama de caso de uso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15</w:delText>
            </w:r>
          </w:del>
        </w:p>
        <w:p w14:paraId="6DBB7D8B" w14:textId="2F1F5936" w:rsidR="009C091F" w:rsidDel="001E2E99" w:rsidRDefault="0013232A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79" w:author="Aluno" w:date="2023-08-18T21:33:00Z"/>
              <w:rFonts w:ascii="Calibri" w:eastAsia="Calibri" w:hAnsi="Calibri" w:cs="Calibri"/>
              <w:noProof/>
              <w:sz w:val="22"/>
              <w:szCs w:val="22"/>
            </w:rPr>
            <w:pPrChange w:id="80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81" w:author="Aluno" w:date="2023-08-18T21:33:00Z">
            <w:r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6.2</w:delText>
            </w:r>
            <w:r w:rsidDel="001E2E99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  <w:r w:rsidR="00CC48C7" w:rsidRPr="00CC48C7" w:rsidDel="001E2E99">
              <w:rPr>
                <w:rFonts w:ascii="Arial" w:hAnsi="Arial" w:cs="Arial"/>
                <w:smallCaps/>
                <w:noProof/>
                <w:color w:val="000000"/>
                <w:sz w:val="20"/>
                <w:szCs w:val="20"/>
              </w:rPr>
              <w:delText>Descrição e Identificação dos casos de uso representados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0"/>
                <w:szCs w:val="20"/>
              </w:rPr>
              <w:tab/>
              <w:delText>16</w:delText>
            </w:r>
          </w:del>
        </w:p>
        <w:p w14:paraId="4CCC3CB9" w14:textId="60AE4302" w:rsidR="009C091F" w:rsidDel="001E2E99" w:rsidRDefault="009C091F" w:rsidP="001E2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82" w:author="Aluno" w:date="2023-08-18T21:33:00Z"/>
              <w:rFonts w:ascii="Calibri" w:eastAsia="Calibri" w:hAnsi="Calibri" w:cs="Calibri"/>
              <w:noProof/>
              <w:sz w:val="22"/>
              <w:szCs w:val="22"/>
            </w:rPr>
            <w:pPrChange w:id="83" w:author="Aluno" w:date="2023-08-18T21:33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</w:p>
        <w:p w14:paraId="52426F88" w14:textId="709CD55D" w:rsidR="009C091F" w:rsidDel="001E2E99" w:rsidRDefault="0013232A" w:rsidP="001E2E99">
          <w:pPr>
            <w:tabs>
              <w:tab w:val="left" w:pos="480"/>
              <w:tab w:val="right" w:pos="9638"/>
            </w:tabs>
            <w:spacing w:line="240" w:lineRule="auto"/>
            <w:ind w:left="-2" w:firstLineChars="0" w:firstLine="0"/>
            <w:jc w:val="left"/>
            <w:rPr>
              <w:del w:id="84" w:author="Aluno" w:date="2023-08-18T21:33:00Z"/>
              <w:rFonts w:ascii="Times New Roman" w:eastAsia="Times New Roman" w:hAnsi="Times New Roman" w:cs="Times New Roman"/>
              <w:b/>
              <w:smallCaps/>
              <w:noProof/>
              <w:sz w:val="20"/>
              <w:szCs w:val="20"/>
            </w:rPr>
            <w:pPrChange w:id="85" w:author="Aluno" w:date="2023-08-18T21:33:00Z">
              <w:pPr>
                <w:tabs>
                  <w:tab w:val="left" w:pos="480"/>
                  <w:tab w:val="right" w:pos="9638"/>
                </w:tabs>
                <w:spacing w:line="240" w:lineRule="auto"/>
                <w:ind w:left="0" w:hanging="2"/>
                <w:jc w:val="left"/>
              </w:pPr>
            </w:pPrChange>
          </w:pPr>
          <w:del w:id="86" w:author="Aluno" w:date="2023-08-18T21:33:00Z">
            <w:r w:rsidDel="001E2E99">
              <w:rPr>
                <w:b/>
                <w:smallCaps/>
                <w:noProof/>
                <w:sz w:val="20"/>
                <w:szCs w:val="20"/>
              </w:rPr>
              <w:delText>7</w:delText>
            </w:r>
            <w:r w:rsidDel="001E2E99">
              <w:rPr>
                <w:rFonts w:ascii="Calibri" w:eastAsia="Calibri" w:hAnsi="Calibri" w:cs="Calibri"/>
                <w:noProof/>
                <w:sz w:val="22"/>
                <w:szCs w:val="22"/>
              </w:rPr>
              <w:tab/>
            </w:r>
            <w:r w:rsidDel="001E2E99">
              <w:rPr>
                <w:b/>
                <w:smallCaps/>
                <w:noProof/>
                <w:sz w:val="20"/>
                <w:szCs w:val="20"/>
              </w:rPr>
              <w:delText>Diagrama de classe</w:delText>
            </w:r>
            <w:r w:rsidDel="001E2E99">
              <w:rPr>
                <w:rFonts w:ascii="Times New Roman" w:eastAsia="Times New Roman" w:hAnsi="Times New Roman" w:cs="Times New Roman"/>
                <w:b/>
                <w:smallCaps/>
                <w:noProof/>
                <w:sz w:val="20"/>
                <w:szCs w:val="20"/>
              </w:rPr>
              <w:tab/>
              <w:delText>19</w:delText>
            </w:r>
          </w:del>
        </w:p>
        <w:p w14:paraId="59BD8494" w14:textId="64F4C0DD" w:rsidR="009C091F" w:rsidDel="001E2E99" w:rsidRDefault="0013232A" w:rsidP="001E2E99">
          <w:pP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87" w:author="Aluno" w:date="2023-08-18T21:33:00Z"/>
              <w:rFonts w:ascii="Times New Roman" w:eastAsia="Times New Roman" w:hAnsi="Times New Roman" w:cs="Times New Roman"/>
              <w:smallCaps/>
              <w:noProof/>
              <w:sz w:val="20"/>
              <w:szCs w:val="20"/>
            </w:rPr>
            <w:pPrChange w:id="88" w:author="Aluno" w:date="2023-08-18T21:33:00Z">
              <w:pP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89" w:author="Aluno" w:date="2023-08-18T21:33:00Z">
            <w:r w:rsidDel="001E2E99">
              <w:rPr>
                <w:smallCaps/>
                <w:noProof/>
                <w:sz w:val="20"/>
                <w:szCs w:val="20"/>
              </w:rPr>
              <w:delText>7.1</w:delText>
            </w:r>
            <w:r w:rsidDel="001E2E99">
              <w:rPr>
                <w:rFonts w:ascii="Calibri" w:eastAsia="Calibri" w:hAnsi="Calibri" w:cs="Calibri"/>
                <w:noProof/>
                <w:sz w:val="22"/>
                <w:szCs w:val="22"/>
              </w:rPr>
              <w:tab/>
            </w:r>
            <w:r w:rsidDel="001E2E99">
              <w:rPr>
                <w:smallCaps/>
                <w:noProof/>
                <w:sz w:val="20"/>
                <w:szCs w:val="20"/>
              </w:rPr>
              <w:delText>Representação do diagrama de classe</w:delText>
            </w:r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tab/>
              <w:delText>19</w:delText>
            </w:r>
          </w:del>
        </w:p>
        <w:p w14:paraId="5694093E" w14:textId="08CF1821" w:rsidR="009C091F" w:rsidDel="001E2E99" w:rsidRDefault="0013232A" w:rsidP="001E2E99">
          <w:pPr>
            <w:tabs>
              <w:tab w:val="left" w:pos="960"/>
              <w:tab w:val="right" w:pos="9638"/>
            </w:tabs>
            <w:spacing w:before="0" w:after="0" w:line="240" w:lineRule="auto"/>
            <w:ind w:left="-2" w:firstLineChars="0" w:firstLine="0"/>
            <w:jc w:val="left"/>
            <w:rPr>
              <w:del w:id="90" w:author="Aluno" w:date="2023-08-18T21:33:00Z"/>
              <w:rFonts w:ascii="Calibri" w:eastAsia="Calibri" w:hAnsi="Calibri" w:cs="Calibri"/>
              <w:noProof/>
              <w:sz w:val="22"/>
              <w:szCs w:val="22"/>
            </w:rPr>
            <w:pPrChange w:id="91" w:author="Aluno" w:date="2023-08-18T21:33:00Z">
              <w:pPr>
                <w:tabs>
                  <w:tab w:val="left" w:pos="960"/>
                  <w:tab w:val="right" w:pos="9638"/>
                </w:tabs>
                <w:spacing w:before="0" w:after="0" w:line="240" w:lineRule="auto"/>
                <w:ind w:left="0" w:hanging="2"/>
                <w:jc w:val="left"/>
              </w:pPr>
            </w:pPrChange>
          </w:pPr>
          <w:del w:id="92" w:author="Aluno" w:date="2023-08-18T21:33:00Z">
            <w:r w:rsidDel="001E2E99">
              <w:rPr>
                <w:rFonts w:ascii="Times New Roman" w:eastAsia="Times New Roman" w:hAnsi="Times New Roman" w:cs="Times New Roman"/>
                <w:smallCaps/>
                <w:noProof/>
                <w:sz w:val="20"/>
                <w:szCs w:val="20"/>
              </w:rPr>
              <w:tab/>
            </w:r>
          </w:del>
        </w:p>
        <w:p w14:paraId="08336372" w14:textId="0BDD6449" w:rsidR="009C091F" w:rsidDel="001E2E99" w:rsidRDefault="009C091F" w:rsidP="001E2E99">
          <w:pPr>
            <w:ind w:left="-2" w:firstLineChars="0" w:firstLine="0"/>
            <w:rPr>
              <w:del w:id="93" w:author="Aluno" w:date="2023-08-18T21:33:00Z"/>
              <w:noProof/>
            </w:rPr>
            <w:pPrChange w:id="94" w:author="Aluno" w:date="2023-08-18T21:33:00Z">
              <w:pPr>
                <w:ind w:left="0" w:hanging="2"/>
              </w:pPr>
            </w:pPrChange>
          </w:pPr>
        </w:p>
        <w:p w14:paraId="367AD0AD" w14:textId="475D0422" w:rsidR="009C091F" w:rsidDel="001E2E99" w:rsidRDefault="009C091F" w:rsidP="001E2E99">
          <w:pPr>
            <w:ind w:left="-2" w:firstLineChars="0" w:firstLine="0"/>
            <w:rPr>
              <w:del w:id="95" w:author="Aluno" w:date="2023-08-18T21:33:00Z"/>
              <w:noProof/>
            </w:rPr>
            <w:pPrChange w:id="96" w:author="Aluno" w:date="2023-08-18T21:33:00Z">
              <w:pPr>
                <w:ind w:left="0" w:hanging="2"/>
              </w:pPr>
            </w:pPrChange>
          </w:pPr>
        </w:p>
        <w:p w14:paraId="20A44289" w14:textId="4BBA8960" w:rsidR="009C091F" w:rsidRDefault="0013232A" w:rsidP="001E2E99">
          <w:pPr>
            <w:ind w:left="-2" w:firstLineChars="0" w:firstLine="0"/>
            <w:pPrChange w:id="97" w:author="Aluno" w:date="2023-08-18T21:33:00Z">
              <w:pPr>
                <w:ind w:left="0" w:hanging="2"/>
              </w:pPr>
            </w:pPrChange>
          </w:pPr>
          <w:del w:id="98" w:author="Aluno" w:date="2023-08-18T21:33:00Z">
            <w:r w:rsidDel="001E2E99">
              <w:fldChar w:fldCharType="end"/>
            </w:r>
          </w:del>
        </w:p>
        <w:customXmlDelRangeStart w:id="99" w:author="Aluno" w:date="2023-08-18T21:33:00Z"/>
      </w:sdtContent>
    </w:sdt>
    <w:customXmlDelRangeEnd w:id="99"/>
    <w:p w14:paraId="58993266" w14:textId="77777777" w:rsidR="009C091F" w:rsidRDefault="009C091F">
      <w:pPr>
        <w:ind w:left="0" w:hanging="2"/>
      </w:pPr>
    </w:p>
    <w:p w14:paraId="082F487A" w14:textId="77777777" w:rsidR="009C091F" w:rsidRDefault="009C091F">
      <w:pPr>
        <w:ind w:left="0" w:hanging="2"/>
        <w:rPr>
          <w:rFonts w:ascii="Times New Roman" w:eastAsia="Times New Roman" w:hAnsi="Times New Roman" w:cs="Times New Roman"/>
        </w:rPr>
      </w:pPr>
    </w:p>
    <w:p w14:paraId="18FC267F" w14:textId="77777777" w:rsidR="009C091F" w:rsidRDefault="009C091F">
      <w:pPr>
        <w:ind w:left="0" w:hanging="2"/>
        <w:rPr>
          <w:rFonts w:ascii="Times New Roman" w:eastAsia="Times New Roman" w:hAnsi="Times New Roman" w:cs="Times New Roman"/>
        </w:rPr>
      </w:pPr>
    </w:p>
    <w:p w14:paraId="1C5D9621" w14:textId="77777777" w:rsidR="009C091F" w:rsidRDefault="0013232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r>
        <w:rPr>
          <w:rFonts w:ascii="Arial" w:hAnsi="Arial" w:cs="Arial"/>
          <w:b/>
          <w:color w:val="FFFFFF"/>
          <w:sz w:val="36"/>
          <w:szCs w:val="36"/>
        </w:rPr>
        <w:t>Revisões</w:t>
      </w:r>
    </w:p>
    <w:tbl>
      <w:tblPr>
        <w:tblW w:w="935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9C091F" w14:paraId="716F4CBA" w14:textId="77777777" w:rsidTr="4266C178">
        <w:trPr>
          <w:cantSplit/>
          <w:tblHeader/>
        </w:trPr>
        <w:tc>
          <w:tcPr>
            <w:tcW w:w="1170" w:type="dxa"/>
            <w:shd w:val="clear" w:color="auto" w:fill="E6E6E6"/>
          </w:tcPr>
          <w:p w14:paraId="4D55281C" w14:textId="77777777" w:rsidR="009C091F" w:rsidRPr="008B50A7" w:rsidRDefault="00132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B5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14:paraId="56F095E2" w14:textId="77777777" w:rsidR="009C091F" w:rsidRPr="008B50A7" w:rsidRDefault="00132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B5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14:paraId="66B2E587" w14:textId="77777777" w:rsidR="009C091F" w:rsidRPr="008B50A7" w:rsidRDefault="00132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B5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14:paraId="781C517E" w14:textId="77777777" w:rsidR="009C091F" w:rsidRPr="008B50A7" w:rsidRDefault="00132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B5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9C091F" w14:paraId="5544FAD4" w14:textId="77777777" w:rsidTr="4266C178">
        <w:trPr>
          <w:cantSplit/>
        </w:trPr>
        <w:tc>
          <w:tcPr>
            <w:tcW w:w="1170" w:type="dxa"/>
          </w:tcPr>
          <w:p w14:paraId="55DF6272" w14:textId="77777777" w:rsidR="009C091F" w:rsidRPr="008B50A7" w:rsidRDefault="00132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B50A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14:paraId="75D09863" w14:textId="10A76187" w:rsidR="009C091F" w:rsidRPr="008B50A7" w:rsidRDefault="0D16E417" w:rsidP="4266C178">
            <w:pP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sz w:val="20"/>
                <w:szCs w:val="20"/>
              </w:rPr>
            </w:pPr>
            <w:r w:rsidRPr="4266C178">
              <w:rPr>
                <w:rFonts w:ascii="Arial" w:hAnsi="Arial" w:cs="Arial"/>
                <w:sz w:val="20"/>
                <w:szCs w:val="20"/>
              </w:rPr>
              <w:t>Vinicius Almeida</w:t>
            </w:r>
          </w:p>
        </w:tc>
        <w:tc>
          <w:tcPr>
            <w:tcW w:w="4252" w:type="dxa"/>
          </w:tcPr>
          <w:p w14:paraId="5E72FA29" w14:textId="5E46535A" w:rsidR="009C091F" w:rsidRPr="008B50A7" w:rsidRDefault="36C04EFF" w:rsidP="4266C178">
            <w:pPr>
              <w:spacing w:before="60" w:after="60" w:line="240" w:lineRule="auto"/>
              <w:ind w:left="0" w:hanging="2"/>
              <w:jc w:val="left"/>
              <w:rPr>
                <w:rFonts w:ascii="Arial" w:hAnsi="Arial" w:cs="Arial"/>
                <w:sz w:val="20"/>
                <w:szCs w:val="20"/>
              </w:rPr>
            </w:pPr>
            <w:r w:rsidRPr="4266C178">
              <w:rPr>
                <w:rFonts w:ascii="Arial" w:hAnsi="Arial" w:cs="Arial"/>
                <w:sz w:val="20"/>
                <w:szCs w:val="20"/>
              </w:rPr>
              <w:t>Implantado cadastro de produto</w:t>
            </w:r>
          </w:p>
        </w:tc>
        <w:tc>
          <w:tcPr>
            <w:tcW w:w="1985" w:type="dxa"/>
          </w:tcPr>
          <w:p w14:paraId="6046D7C9" w14:textId="75FC0D59" w:rsidR="009C091F" w:rsidRPr="008B50A7" w:rsidRDefault="1ADB924E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4266C178">
              <w:rPr>
                <w:rFonts w:ascii="Arial" w:hAnsi="Arial" w:cs="Arial"/>
                <w:sz w:val="20"/>
                <w:szCs w:val="20"/>
              </w:rPr>
              <w:t>18</w:t>
            </w:r>
            <w:r w:rsidR="0013232A" w:rsidRPr="4266C178">
              <w:rPr>
                <w:rFonts w:ascii="Arial" w:hAnsi="Arial" w:cs="Arial"/>
                <w:sz w:val="20"/>
                <w:szCs w:val="20"/>
              </w:rPr>
              <w:t>/0</w:t>
            </w:r>
            <w:r w:rsidR="16E94E31" w:rsidRPr="4266C178">
              <w:rPr>
                <w:rFonts w:ascii="Arial" w:hAnsi="Arial" w:cs="Arial"/>
                <w:sz w:val="20"/>
                <w:szCs w:val="20"/>
              </w:rPr>
              <w:t>8</w:t>
            </w:r>
            <w:r w:rsidR="0013232A" w:rsidRPr="4266C178">
              <w:rPr>
                <w:rFonts w:ascii="Arial" w:hAnsi="Arial" w:cs="Arial"/>
                <w:sz w:val="20"/>
                <w:szCs w:val="20"/>
              </w:rPr>
              <w:t>/2023</w:t>
            </w:r>
          </w:p>
          <w:p w14:paraId="7BF3DBD2" w14:textId="393FC1E1" w:rsidR="009C091F" w:rsidRPr="008B50A7" w:rsidRDefault="009C091F" w:rsidP="4266C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14A7DA" w14:textId="5AC5DF3E" w:rsidR="4266C178" w:rsidRDefault="4266C178">
      <w:pPr>
        <w:ind w:left="0" w:hanging="2"/>
      </w:pPr>
    </w:p>
    <w:p w14:paraId="69C940C2" w14:textId="0D00BE49" w:rsidR="4266C178" w:rsidRDefault="4266C178">
      <w:pPr>
        <w:ind w:left="0" w:hanging="2"/>
      </w:pPr>
    </w:p>
    <w:p w14:paraId="50A8833D" w14:textId="526556F4" w:rsidR="4266C178" w:rsidRDefault="4266C178">
      <w:pPr>
        <w:ind w:left="0" w:hanging="2"/>
      </w:pPr>
    </w:p>
    <w:p w14:paraId="369628B1" w14:textId="0CE4981A" w:rsidR="4266C178" w:rsidRDefault="4266C178">
      <w:pPr>
        <w:ind w:left="0" w:hanging="2"/>
      </w:pPr>
    </w:p>
    <w:p w14:paraId="74C0ABD7" w14:textId="7FD496A1" w:rsidR="4266C178" w:rsidRDefault="4266C178">
      <w:pPr>
        <w:ind w:left="0" w:hanging="2"/>
      </w:pPr>
    </w:p>
    <w:p w14:paraId="09C3EFA2" w14:textId="5685C67E" w:rsidR="4266C178" w:rsidRDefault="4266C178">
      <w:pPr>
        <w:ind w:left="0" w:hanging="2"/>
      </w:pPr>
    </w:p>
    <w:p w14:paraId="1DC80AED" w14:textId="0FBD25CB" w:rsidR="4266C178" w:rsidRDefault="4266C178">
      <w:pPr>
        <w:ind w:left="0" w:hanging="2"/>
      </w:pPr>
    </w:p>
    <w:p w14:paraId="2778804D" w14:textId="1D257B17" w:rsidR="4266C178" w:rsidRDefault="4266C178">
      <w:pPr>
        <w:ind w:left="0" w:hanging="2"/>
      </w:pPr>
    </w:p>
    <w:p w14:paraId="4DFA5839" w14:textId="77777777" w:rsidR="009C091F" w:rsidRDefault="009C091F">
      <w:pPr>
        <w:ind w:left="0" w:hanging="2"/>
      </w:pPr>
    </w:p>
    <w:p w14:paraId="181767DD" w14:textId="77777777" w:rsidR="009C091F" w:rsidRDefault="009C091F">
      <w:pPr>
        <w:ind w:left="0" w:hanging="2"/>
      </w:pPr>
    </w:p>
    <w:p w14:paraId="54F84501" w14:textId="77777777" w:rsidR="009C091F" w:rsidRDefault="009C091F">
      <w:pPr>
        <w:ind w:left="0" w:hanging="2"/>
      </w:pPr>
    </w:p>
    <w:p w14:paraId="537C0849" w14:textId="77777777" w:rsidR="009C091F" w:rsidRDefault="009C091F">
      <w:pPr>
        <w:ind w:left="0" w:hanging="2"/>
      </w:pPr>
    </w:p>
    <w:p w14:paraId="5856B8F3" w14:textId="77777777" w:rsidR="008B50A7" w:rsidRDefault="008B50A7">
      <w:pPr>
        <w:ind w:left="0" w:hanging="2"/>
      </w:pPr>
    </w:p>
    <w:p w14:paraId="120239B7" w14:textId="77777777" w:rsidR="008B50A7" w:rsidRDefault="008B50A7">
      <w:pPr>
        <w:ind w:left="0" w:hanging="2"/>
      </w:pPr>
    </w:p>
    <w:p w14:paraId="7A6CE97C" w14:textId="77777777" w:rsidR="009C091F" w:rsidRDefault="009C091F">
      <w:pPr>
        <w:ind w:left="0" w:hanging="2"/>
      </w:pPr>
    </w:p>
    <w:p w14:paraId="3F46293E" w14:textId="77777777" w:rsidR="009C091F" w:rsidRDefault="009C091F">
      <w:pPr>
        <w:ind w:left="0" w:hanging="2"/>
      </w:pPr>
    </w:p>
    <w:p w14:paraId="01A8F848" w14:textId="77777777" w:rsidR="009C091F" w:rsidRDefault="009C091F">
      <w:pPr>
        <w:ind w:left="0" w:hanging="2"/>
      </w:pPr>
    </w:p>
    <w:p w14:paraId="4A49A3F1" w14:textId="77777777" w:rsidR="009C091F" w:rsidRDefault="009C091F">
      <w:pPr>
        <w:ind w:left="0" w:hanging="2"/>
      </w:pPr>
    </w:p>
    <w:p w14:paraId="062340D4" w14:textId="77777777" w:rsidR="009C091F" w:rsidRDefault="009C091F">
      <w:pPr>
        <w:ind w:left="0" w:hanging="2"/>
      </w:pPr>
    </w:p>
    <w:p w14:paraId="117AAFA7" w14:textId="77777777" w:rsidR="009C091F" w:rsidRDefault="009C091F">
      <w:pPr>
        <w:ind w:left="0" w:hanging="2"/>
      </w:pPr>
    </w:p>
    <w:p w14:paraId="2AB15AB5" w14:textId="77777777" w:rsidR="009C091F" w:rsidRDefault="009C091F">
      <w:pPr>
        <w:ind w:left="0" w:hanging="2"/>
      </w:pPr>
      <w:bookmarkStart w:id="100" w:name="_heading=h.30j0zll" w:colFirst="0" w:colLast="0"/>
      <w:bookmarkEnd w:id="100"/>
    </w:p>
    <w:p w14:paraId="70F19EB4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0"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r>
        <w:rPr>
          <w:rFonts w:ascii="Arial" w:hAnsi="Arial" w:cs="Arial"/>
          <w:b/>
          <w:color w:val="FFFFFF"/>
          <w:sz w:val="36"/>
          <w:szCs w:val="36"/>
        </w:rPr>
        <w:t>Introdução</w:t>
      </w:r>
    </w:p>
    <w:p w14:paraId="00624E24" w14:textId="5ED07935" w:rsidR="009C091F" w:rsidRDefault="0013232A" w:rsidP="008B50A7">
      <w:pPr>
        <w:spacing w:line="360" w:lineRule="auto"/>
        <w:ind w:left="0" w:hanging="2"/>
        <w:rPr>
          <w:rFonts w:ascii="Arial" w:hAnsi="Arial" w:cs="Arial"/>
        </w:rPr>
      </w:pPr>
      <w:r w:rsidRPr="4266C178">
        <w:rPr>
          <w:rFonts w:ascii="Arial" w:hAnsi="Arial" w:cs="Arial"/>
        </w:rPr>
        <w:t xml:space="preserve">O Software </w:t>
      </w:r>
      <w:r w:rsidR="32BB0B52" w:rsidRPr="4266C178">
        <w:rPr>
          <w:rFonts w:ascii="Arial" w:hAnsi="Arial" w:cs="Arial"/>
        </w:rPr>
        <w:t xml:space="preserve">&lt;’Nome do Software’&gt; </w:t>
      </w:r>
      <w:r w:rsidRPr="4266C178">
        <w:rPr>
          <w:rFonts w:ascii="Arial" w:hAnsi="Arial" w:cs="Arial"/>
        </w:rPr>
        <w:t xml:space="preserve">é um sistema voltado para estabelecimentos que tem como principal oferta o serviço de </w:t>
      </w:r>
      <w:r w:rsidR="2CD8A710" w:rsidRPr="4266C178">
        <w:rPr>
          <w:rFonts w:ascii="Arial" w:hAnsi="Arial" w:cs="Arial"/>
        </w:rPr>
        <w:t>venda de pães</w:t>
      </w:r>
      <w:r w:rsidRPr="4266C178">
        <w:rPr>
          <w:rFonts w:ascii="Arial" w:hAnsi="Arial" w:cs="Arial"/>
        </w:rPr>
        <w:t xml:space="preserve">. O software visa melhorar o controle e eficiência na </w:t>
      </w:r>
      <w:r w:rsidR="5694C75E" w:rsidRPr="4266C178">
        <w:rPr>
          <w:rFonts w:ascii="Arial" w:hAnsi="Arial" w:cs="Arial"/>
        </w:rPr>
        <w:t>das vendas</w:t>
      </w:r>
      <w:r w:rsidRPr="4266C178">
        <w:rPr>
          <w:rFonts w:ascii="Arial" w:hAnsi="Arial" w:cs="Arial"/>
        </w:rPr>
        <w:t xml:space="preserve">, fornecendo informações em tempo real sobre </w:t>
      </w:r>
      <w:r w:rsidR="363257B2" w:rsidRPr="4266C178">
        <w:rPr>
          <w:rFonts w:ascii="Arial" w:hAnsi="Arial" w:cs="Arial"/>
        </w:rPr>
        <w:t xml:space="preserve">os produtos </w:t>
      </w:r>
      <w:r w:rsidR="363257B2" w:rsidRPr="4266C178">
        <w:rPr>
          <w:rFonts w:ascii="Arial" w:hAnsi="Arial" w:cs="Arial"/>
        </w:rPr>
        <w:lastRenderedPageBreak/>
        <w:t>disponíveis</w:t>
      </w:r>
      <w:r w:rsidRPr="4266C178">
        <w:rPr>
          <w:rFonts w:ascii="Arial" w:hAnsi="Arial" w:cs="Arial"/>
        </w:rPr>
        <w:t xml:space="preserve">, incluindo dados sobre </w:t>
      </w:r>
      <w:r w:rsidR="4ACFFEDA" w:rsidRPr="4266C178">
        <w:rPr>
          <w:rFonts w:ascii="Arial" w:hAnsi="Arial" w:cs="Arial"/>
        </w:rPr>
        <w:t>pães da semana</w:t>
      </w:r>
      <w:r w:rsidRPr="4266C178">
        <w:rPr>
          <w:rFonts w:ascii="Arial" w:hAnsi="Arial" w:cs="Arial"/>
        </w:rPr>
        <w:t>, receitas</w:t>
      </w:r>
      <w:r w:rsidR="60FEE237" w:rsidRPr="4266C178">
        <w:rPr>
          <w:rFonts w:ascii="Arial" w:hAnsi="Arial" w:cs="Arial"/>
        </w:rPr>
        <w:t>, meios de contato, dicas sobre os produtos</w:t>
      </w:r>
      <w:r w:rsidR="030E4DA8" w:rsidRPr="4266C178">
        <w:rPr>
          <w:rFonts w:ascii="Arial" w:hAnsi="Arial" w:cs="Arial"/>
        </w:rPr>
        <w:t>, além de</w:t>
      </w:r>
      <w:r w:rsidRPr="4266C178">
        <w:rPr>
          <w:rFonts w:ascii="Arial" w:hAnsi="Arial" w:cs="Arial"/>
        </w:rPr>
        <w:t xml:space="preserve"> outras informações relevantes para tomada de decisão sobre a gestão do negócio</w:t>
      </w:r>
      <w:r w:rsidR="3B08C72A" w:rsidRPr="4266C178">
        <w:rPr>
          <w:rFonts w:ascii="Arial" w:hAnsi="Arial" w:cs="Arial"/>
        </w:rPr>
        <w:t xml:space="preserve"> e co</w:t>
      </w:r>
      <w:r w:rsidR="7771CA27" w:rsidRPr="4266C178">
        <w:rPr>
          <w:rFonts w:ascii="Arial" w:hAnsi="Arial" w:cs="Arial"/>
        </w:rPr>
        <w:t>mpra dos usuários</w:t>
      </w:r>
      <w:r w:rsidRPr="4266C178">
        <w:rPr>
          <w:rFonts w:ascii="Arial" w:hAnsi="Arial" w:cs="Arial"/>
        </w:rPr>
        <w:t>.</w:t>
      </w:r>
    </w:p>
    <w:p w14:paraId="565C5A2C" w14:textId="5FA892C9" w:rsidR="009C091F" w:rsidRPr="008B50A7" w:rsidRDefault="0013232A">
      <w:pPr>
        <w:spacing w:line="360" w:lineRule="auto"/>
        <w:ind w:left="0" w:hanging="2"/>
        <w:rPr>
          <w:rFonts w:ascii="Arial" w:hAnsi="Arial" w:cs="Arial"/>
        </w:rPr>
      </w:pPr>
      <w:r w:rsidRPr="4266C178">
        <w:rPr>
          <w:rFonts w:ascii="Arial" w:hAnsi="Arial" w:cs="Arial"/>
        </w:rPr>
        <w:t xml:space="preserve">A seguir é apresentado a documentação com especificações e requisitos do software, resultado de um esforço coletivo dos estudantes do curso técnico em desenvolvimento de sistemas – </w:t>
      </w:r>
      <w:r w:rsidR="008B50A7" w:rsidRPr="4266C178">
        <w:rPr>
          <w:rFonts w:ascii="Arial" w:hAnsi="Arial" w:cs="Arial"/>
        </w:rPr>
        <w:t>presencial</w:t>
      </w:r>
      <w:r w:rsidRPr="4266C178">
        <w:rPr>
          <w:rFonts w:ascii="Arial" w:hAnsi="Arial" w:cs="Arial"/>
        </w:rPr>
        <w:t xml:space="preserve"> do SENAI CTM Maringá.</w:t>
      </w:r>
    </w:p>
    <w:p w14:paraId="2FFC3270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Objetivo do Documento </w:t>
      </w:r>
    </w:p>
    <w:p w14:paraId="7927BC7D" w14:textId="4B9C4C50" w:rsidR="009C091F" w:rsidRDefault="0013232A" w:rsidP="4266C178">
      <w:pPr>
        <w:spacing w:line="360" w:lineRule="auto"/>
        <w:ind w:left="0" w:hanging="2"/>
        <w:rPr>
          <w:rFonts w:ascii="Arial" w:hAnsi="Arial" w:cs="Arial"/>
        </w:rPr>
      </w:pPr>
      <w:r w:rsidRPr="4266C178">
        <w:rPr>
          <w:rFonts w:ascii="Arial" w:hAnsi="Arial" w:cs="Arial"/>
        </w:rPr>
        <w:t xml:space="preserve">O objetivo deste documento, Especificação de Requisitos do </w:t>
      </w:r>
      <w:proofErr w:type="gramStart"/>
      <w:r w:rsidRPr="4266C178">
        <w:rPr>
          <w:rFonts w:ascii="Arial" w:hAnsi="Arial" w:cs="Arial"/>
        </w:rPr>
        <w:t xml:space="preserve">Software </w:t>
      </w:r>
      <w:r w:rsidR="6260C040" w:rsidRPr="4266C178">
        <w:rPr>
          <w:rFonts w:ascii="Arial" w:hAnsi="Arial" w:cs="Arial"/>
        </w:rPr>
        <w:t xml:space="preserve"> &lt;</w:t>
      </w:r>
      <w:proofErr w:type="gramEnd"/>
      <w:r w:rsidR="6260C040" w:rsidRPr="4266C178">
        <w:rPr>
          <w:rFonts w:ascii="Arial" w:hAnsi="Arial" w:cs="Arial"/>
        </w:rPr>
        <w:t>’Nome do Software’&gt;</w:t>
      </w:r>
      <w:r w:rsidRPr="4266C178">
        <w:rPr>
          <w:rFonts w:ascii="Arial" w:hAnsi="Arial" w:cs="Arial"/>
        </w:rPr>
        <w:t xml:space="preserve"> é definir e registrar os requisitos, funcionalidades e especificações técnicas do sistema.  Essa documentação estabelece o direcionamento para equipe de desenvolvimento, permitindo que eles concebam de forma clara e coerente o que deve ser desenvolvido e como deve funcionar o sistema pedido</w:t>
      </w:r>
      <w:r>
        <w:t xml:space="preserve"> </w:t>
      </w:r>
      <w:r w:rsidRPr="4266C178">
        <w:rPr>
          <w:rFonts w:ascii="Arial" w:hAnsi="Arial" w:cs="Arial"/>
        </w:rPr>
        <w:t>pelo cliente.</w:t>
      </w:r>
    </w:p>
    <w:p w14:paraId="04770465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do Produto</w:t>
      </w:r>
    </w:p>
    <w:p w14:paraId="64F04944" w14:textId="0E87C51F" w:rsidR="009C091F" w:rsidRDefault="4819C93D" w:rsidP="4266C178">
      <w:pPr>
        <w:spacing w:line="360" w:lineRule="auto"/>
        <w:ind w:left="0" w:hanging="2"/>
        <w:rPr>
          <w:rFonts w:ascii="Arial" w:hAnsi="Arial" w:cs="Arial"/>
        </w:rPr>
      </w:pPr>
      <w:bookmarkStart w:id="101" w:name="_heading=h.2et92p0"/>
      <w:bookmarkEnd w:id="101"/>
      <w:r w:rsidRPr="4266C178">
        <w:rPr>
          <w:rFonts w:ascii="Arial" w:hAnsi="Arial" w:cs="Arial"/>
        </w:rPr>
        <w:t>O &lt;</w:t>
      </w:r>
      <w:r w:rsidR="41B332D9" w:rsidRPr="4266C178">
        <w:rPr>
          <w:rFonts w:ascii="Arial" w:hAnsi="Arial" w:cs="Arial"/>
        </w:rPr>
        <w:t>’Nome do Software’&gt;</w:t>
      </w:r>
      <w:r w:rsidR="0013232A" w:rsidRPr="4266C178">
        <w:rPr>
          <w:rFonts w:ascii="Arial" w:hAnsi="Arial" w:cs="Arial"/>
        </w:rPr>
        <w:t xml:space="preserve"> é um sistema web de gerenciamento de estacionamento que contribui para estabelecimentos (pequeno e médio porte) que possuem o serviço de </w:t>
      </w:r>
      <w:r w:rsidR="400E8919" w:rsidRPr="4266C178">
        <w:rPr>
          <w:rFonts w:ascii="Arial" w:hAnsi="Arial" w:cs="Arial"/>
        </w:rPr>
        <w:t>venda de produtos confeitaria</w:t>
      </w:r>
      <w:r w:rsidR="0013232A" w:rsidRPr="4266C178">
        <w:rPr>
          <w:rFonts w:ascii="Arial" w:hAnsi="Arial" w:cs="Arial"/>
        </w:rPr>
        <w:t xml:space="preserve">. Para isso dispõe de funcionalidades como gerenciamento de tempo, </w:t>
      </w:r>
      <w:r w:rsidR="0CA112B1" w:rsidRPr="4266C178">
        <w:rPr>
          <w:rFonts w:ascii="Arial" w:hAnsi="Arial" w:cs="Arial"/>
        </w:rPr>
        <w:t>disponibilidade de produtos</w:t>
      </w:r>
      <w:r w:rsidR="0013232A" w:rsidRPr="4266C178">
        <w:rPr>
          <w:rFonts w:ascii="Arial" w:hAnsi="Arial" w:cs="Arial"/>
        </w:rPr>
        <w:t xml:space="preserve"> e </w:t>
      </w:r>
      <w:r w:rsidR="1AA9E2BF" w:rsidRPr="4266C178">
        <w:rPr>
          <w:rFonts w:ascii="Arial" w:hAnsi="Arial" w:cs="Arial"/>
        </w:rPr>
        <w:t>contato com vendedores</w:t>
      </w:r>
      <w:r w:rsidR="0013232A" w:rsidRPr="4266C178">
        <w:rPr>
          <w:rFonts w:ascii="Arial" w:hAnsi="Arial" w:cs="Arial"/>
        </w:rPr>
        <w:t xml:space="preserve">, cálculo de </w:t>
      </w:r>
      <w:r w:rsidR="5FAA8AA3" w:rsidRPr="4266C178">
        <w:rPr>
          <w:rFonts w:ascii="Arial" w:hAnsi="Arial" w:cs="Arial"/>
        </w:rPr>
        <w:t>preços</w:t>
      </w:r>
      <w:r w:rsidR="66112107" w:rsidRPr="4266C178">
        <w:rPr>
          <w:rFonts w:ascii="Arial" w:hAnsi="Arial" w:cs="Arial"/>
        </w:rPr>
        <w:t xml:space="preserve"> e</w:t>
      </w:r>
      <w:r w:rsidR="0013232A" w:rsidRPr="4266C178">
        <w:rPr>
          <w:rFonts w:ascii="Arial" w:hAnsi="Arial" w:cs="Arial"/>
        </w:rPr>
        <w:t xml:space="preserve"> </w:t>
      </w:r>
      <w:r w:rsidR="329308FC" w:rsidRPr="4266C178">
        <w:rPr>
          <w:rFonts w:ascii="Arial" w:hAnsi="Arial" w:cs="Arial"/>
        </w:rPr>
        <w:t>informa os clientes</w:t>
      </w:r>
      <w:r w:rsidR="0013232A" w:rsidRPr="4266C178">
        <w:rPr>
          <w:rFonts w:ascii="Arial" w:hAnsi="Arial" w:cs="Arial"/>
        </w:rPr>
        <w:t xml:space="preserve"> </w:t>
      </w:r>
      <w:r w:rsidR="6924158E" w:rsidRPr="4266C178">
        <w:rPr>
          <w:rFonts w:ascii="Arial" w:hAnsi="Arial" w:cs="Arial"/>
        </w:rPr>
        <w:t>sobre os produtos vendidos</w:t>
      </w:r>
      <w:r w:rsidR="0013232A" w:rsidRPr="4266C178">
        <w:rPr>
          <w:rFonts w:ascii="Arial" w:hAnsi="Arial" w:cs="Arial"/>
        </w:rPr>
        <w:t>. São funcionalidades que possibilitam maior eficiência, facilidade no controle do estabelecimento além de maior confiabilidade nas informações.</w:t>
      </w:r>
    </w:p>
    <w:p w14:paraId="7137A6D8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Público-Alvo</w:t>
      </w:r>
    </w:p>
    <w:p w14:paraId="7F0890F2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bookmarkStart w:id="102" w:name="_heading=h.tyjcwt" w:colFirst="0" w:colLast="0"/>
      <w:bookmarkEnd w:id="102"/>
      <w:r>
        <w:rPr>
          <w:rFonts w:ascii="Arial" w:hAnsi="Arial" w:cs="Arial"/>
        </w:rPr>
        <w:t>Esta documentação destina-se principalmente aos desenvolvedores de software e também aos potenciais clientes interessados na implementação do sistema.</w:t>
      </w:r>
    </w:p>
    <w:p w14:paraId="06AD8416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Definições, Acrônimos, Abreviações e Convenções</w:t>
      </w:r>
    </w:p>
    <w:p w14:paraId="49B0F052" w14:textId="77777777" w:rsidR="009C091F" w:rsidRDefault="0013232A">
      <w:pPr>
        <w:spacing w:line="276" w:lineRule="auto"/>
        <w:ind w:left="0" w:hanging="2"/>
        <w:rPr>
          <w:rFonts w:ascii="Arial" w:hAnsi="Arial" w:cs="Arial"/>
        </w:rPr>
      </w:pPr>
      <w:r w:rsidRPr="4266C178">
        <w:rPr>
          <w:rFonts w:ascii="Arial" w:hAnsi="Arial" w:cs="Arial"/>
        </w:rPr>
        <w:t xml:space="preserve">CSS - </w:t>
      </w:r>
      <w:proofErr w:type="spellStart"/>
      <w:r w:rsidRPr="4266C178">
        <w:rPr>
          <w:rFonts w:ascii="Arial" w:hAnsi="Arial" w:cs="Arial"/>
        </w:rPr>
        <w:t>Cascading</w:t>
      </w:r>
      <w:proofErr w:type="spellEnd"/>
      <w:r w:rsidRPr="4266C178">
        <w:rPr>
          <w:rFonts w:ascii="Arial" w:hAnsi="Arial" w:cs="Arial"/>
        </w:rPr>
        <w:t xml:space="preserve"> </w:t>
      </w:r>
      <w:proofErr w:type="spellStart"/>
      <w:r w:rsidRPr="4266C178">
        <w:rPr>
          <w:rFonts w:ascii="Arial" w:hAnsi="Arial" w:cs="Arial"/>
        </w:rPr>
        <w:t>Style</w:t>
      </w:r>
      <w:proofErr w:type="spellEnd"/>
      <w:r w:rsidRPr="4266C178">
        <w:rPr>
          <w:rFonts w:ascii="Arial" w:hAnsi="Arial" w:cs="Arial"/>
        </w:rPr>
        <w:t xml:space="preserve"> </w:t>
      </w:r>
      <w:proofErr w:type="spellStart"/>
      <w:r w:rsidRPr="4266C178">
        <w:rPr>
          <w:rFonts w:ascii="Arial" w:hAnsi="Arial" w:cs="Arial"/>
        </w:rPr>
        <w:t>Sheets</w:t>
      </w:r>
      <w:proofErr w:type="spellEnd"/>
    </w:p>
    <w:p w14:paraId="240059B3" w14:textId="77777777" w:rsidR="009C091F" w:rsidRDefault="009C091F">
      <w:pPr>
        <w:spacing w:line="276" w:lineRule="auto"/>
        <w:ind w:left="0" w:hanging="2"/>
        <w:rPr>
          <w:rFonts w:ascii="Arial" w:hAnsi="Arial" w:cs="Arial"/>
        </w:rPr>
      </w:pPr>
    </w:p>
    <w:p w14:paraId="3C7DEEAF" w14:textId="77777777" w:rsidR="009C091F" w:rsidRPr="001E2E99" w:rsidRDefault="0013232A">
      <w:pPr>
        <w:spacing w:line="276" w:lineRule="auto"/>
        <w:ind w:left="0" w:hanging="2"/>
        <w:rPr>
          <w:rFonts w:ascii="Arial" w:hAnsi="Arial" w:cs="Arial"/>
          <w:u w:val="single"/>
          <w:lang w:val="en-US"/>
          <w:rPrChange w:id="103" w:author="Aluno" w:date="2023-08-18T21:33:00Z">
            <w:rPr>
              <w:rFonts w:ascii="Arial" w:hAnsi="Arial" w:cs="Arial"/>
              <w:lang w:val="en-US"/>
            </w:rPr>
          </w:rPrChange>
        </w:rPr>
      </w:pPr>
      <w:r w:rsidRPr="4266C178">
        <w:rPr>
          <w:rFonts w:ascii="Arial" w:hAnsi="Arial" w:cs="Arial"/>
          <w:lang w:val="en-US"/>
        </w:rPr>
        <w:lastRenderedPageBreak/>
        <w:t xml:space="preserve">CRUD - Create, read, update e </w:t>
      </w:r>
      <w:proofErr w:type="gramStart"/>
      <w:r w:rsidRPr="4266C178">
        <w:rPr>
          <w:rFonts w:ascii="Arial" w:hAnsi="Arial" w:cs="Arial"/>
          <w:lang w:val="en-US"/>
        </w:rPr>
        <w:t>delete</w:t>
      </w:r>
      <w:proofErr w:type="gramEnd"/>
    </w:p>
    <w:p w14:paraId="463A946D" w14:textId="77777777" w:rsidR="009C091F" w:rsidRPr="0088534D" w:rsidRDefault="009C091F">
      <w:pPr>
        <w:spacing w:line="276" w:lineRule="auto"/>
        <w:ind w:left="0" w:hanging="2"/>
        <w:rPr>
          <w:rFonts w:ascii="Arial" w:hAnsi="Arial" w:cs="Arial"/>
          <w:lang w:val="en-US"/>
        </w:rPr>
      </w:pPr>
    </w:p>
    <w:p w14:paraId="505D062B" w14:textId="52812D1B" w:rsidR="009C091F" w:rsidRPr="0088534D" w:rsidRDefault="0013232A">
      <w:pPr>
        <w:spacing w:line="276" w:lineRule="auto"/>
        <w:ind w:left="0" w:hanging="2"/>
        <w:rPr>
          <w:rFonts w:ascii="Arial" w:hAnsi="Arial" w:cs="Arial"/>
          <w:lang w:val="en-US"/>
        </w:rPr>
      </w:pPr>
      <w:r w:rsidRPr="4266C178">
        <w:rPr>
          <w:rFonts w:ascii="Arial" w:hAnsi="Arial" w:cs="Arial"/>
          <w:lang w:val="en-US"/>
        </w:rPr>
        <w:t>DB – Database</w:t>
      </w:r>
    </w:p>
    <w:p w14:paraId="1BC28108" w14:textId="77777777" w:rsidR="009C091F" w:rsidRPr="0088534D" w:rsidRDefault="009C091F">
      <w:pPr>
        <w:spacing w:line="276" w:lineRule="auto"/>
        <w:ind w:left="0" w:hanging="2"/>
        <w:rPr>
          <w:rFonts w:ascii="Arial" w:hAnsi="Arial" w:cs="Arial"/>
          <w:lang w:val="en-US"/>
        </w:rPr>
      </w:pPr>
    </w:p>
    <w:p w14:paraId="0FDCC87B" w14:textId="77777777" w:rsidR="009C091F" w:rsidRPr="0088534D" w:rsidRDefault="0013232A">
      <w:pPr>
        <w:spacing w:line="276" w:lineRule="auto"/>
        <w:ind w:left="0" w:hanging="2"/>
        <w:rPr>
          <w:rFonts w:ascii="Arial" w:hAnsi="Arial" w:cs="Arial"/>
          <w:lang w:val="en-US"/>
        </w:rPr>
      </w:pPr>
      <w:r w:rsidRPr="4266C178">
        <w:rPr>
          <w:rFonts w:ascii="Arial" w:hAnsi="Arial" w:cs="Arial"/>
          <w:lang w:val="en-US"/>
        </w:rPr>
        <w:t xml:space="preserve">HTML - </w:t>
      </w:r>
      <w:proofErr w:type="spellStart"/>
      <w:r w:rsidRPr="4266C178">
        <w:rPr>
          <w:rFonts w:ascii="Arial" w:hAnsi="Arial" w:cs="Arial"/>
          <w:lang w:val="en-US"/>
        </w:rPr>
        <w:t>HyperText</w:t>
      </w:r>
      <w:proofErr w:type="spellEnd"/>
      <w:r w:rsidRPr="4266C178">
        <w:rPr>
          <w:rFonts w:ascii="Arial" w:hAnsi="Arial" w:cs="Arial"/>
          <w:lang w:val="en-US"/>
        </w:rPr>
        <w:t xml:space="preserve"> Markup Language</w:t>
      </w:r>
    </w:p>
    <w:p w14:paraId="2403CF7B" w14:textId="77777777" w:rsidR="009C091F" w:rsidRPr="0088534D" w:rsidRDefault="009C091F">
      <w:pPr>
        <w:spacing w:line="276" w:lineRule="auto"/>
        <w:ind w:left="0" w:hanging="2"/>
        <w:rPr>
          <w:rFonts w:ascii="Arial" w:hAnsi="Arial" w:cs="Arial"/>
          <w:lang w:val="en-US"/>
        </w:rPr>
      </w:pPr>
    </w:p>
    <w:p w14:paraId="413B6F62" w14:textId="77777777" w:rsidR="009C091F" w:rsidRDefault="0013232A">
      <w:pPr>
        <w:spacing w:line="276" w:lineRule="auto"/>
        <w:ind w:left="0" w:hanging="2"/>
        <w:rPr>
          <w:rFonts w:ascii="Arial" w:hAnsi="Arial" w:cs="Arial"/>
        </w:rPr>
      </w:pPr>
      <w:r w:rsidRPr="4266C178">
        <w:rPr>
          <w:rFonts w:ascii="Arial" w:hAnsi="Arial" w:cs="Arial"/>
        </w:rPr>
        <w:t xml:space="preserve">IOS - Iphone </w:t>
      </w:r>
      <w:proofErr w:type="spellStart"/>
      <w:r w:rsidRPr="4266C178">
        <w:rPr>
          <w:rFonts w:ascii="Arial" w:hAnsi="Arial" w:cs="Arial"/>
        </w:rPr>
        <w:t>Operating</w:t>
      </w:r>
      <w:proofErr w:type="spellEnd"/>
      <w:r w:rsidRPr="4266C178">
        <w:rPr>
          <w:rFonts w:ascii="Arial" w:hAnsi="Arial" w:cs="Arial"/>
        </w:rPr>
        <w:t xml:space="preserve"> System</w:t>
      </w:r>
    </w:p>
    <w:p w14:paraId="202CEA4E" w14:textId="77777777" w:rsidR="009C091F" w:rsidRDefault="009C091F">
      <w:pPr>
        <w:spacing w:line="276" w:lineRule="auto"/>
        <w:ind w:left="0" w:hanging="2"/>
        <w:rPr>
          <w:rFonts w:ascii="Arial" w:hAnsi="Arial" w:cs="Arial"/>
        </w:rPr>
      </w:pPr>
    </w:p>
    <w:p w14:paraId="762574CB" w14:textId="77777777" w:rsidR="009C091F" w:rsidRDefault="0013232A">
      <w:pPr>
        <w:spacing w:line="276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>MER - Modelo Entidade-Relacionamento</w:t>
      </w:r>
    </w:p>
    <w:p w14:paraId="15FE945F" w14:textId="77777777" w:rsidR="009C091F" w:rsidRDefault="009C091F">
      <w:pPr>
        <w:spacing w:line="276" w:lineRule="auto"/>
        <w:ind w:left="0" w:hanging="2"/>
        <w:rPr>
          <w:rFonts w:ascii="Arial" w:hAnsi="Arial" w:cs="Arial"/>
        </w:rPr>
      </w:pPr>
    </w:p>
    <w:p w14:paraId="4E9CDC43" w14:textId="435C948F" w:rsidR="009C091F" w:rsidRPr="0088534D" w:rsidRDefault="0013232A">
      <w:pPr>
        <w:spacing w:line="276" w:lineRule="auto"/>
        <w:ind w:left="0" w:hanging="2"/>
        <w:rPr>
          <w:rFonts w:ascii="Arial" w:hAnsi="Arial" w:cs="Arial"/>
          <w:lang w:val="en-US"/>
        </w:rPr>
      </w:pPr>
      <w:r w:rsidRPr="4266C178">
        <w:rPr>
          <w:rFonts w:ascii="Arial" w:hAnsi="Arial" w:cs="Arial"/>
          <w:lang w:val="en-US"/>
        </w:rPr>
        <w:t>PDF - Portable Document Format</w:t>
      </w:r>
    </w:p>
    <w:p w14:paraId="79379DBE" w14:textId="137E218C" w:rsidR="4266C178" w:rsidRDefault="4266C178" w:rsidP="4266C178">
      <w:pPr>
        <w:spacing w:line="276" w:lineRule="auto"/>
        <w:ind w:left="0" w:hanging="2"/>
        <w:rPr>
          <w:rFonts w:ascii="Arial" w:hAnsi="Arial" w:cs="Arial"/>
          <w:lang w:val="en-US"/>
        </w:rPr>
      </w:pPr>
    </w:p>
    <w:p w14:paraId="72BAC72F" w14:textId="77777777" w:rsidR="009C091F" w:rsidRDefault="0013232A">
      <w:pPr>
        <w:spacing w:line="276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>RF - Requisitos funcionais</w:t>
      </w:r>
    </w:p>
    <w:p w14:paraId="027855E8" w14:textId="77777777" w:rsidR="009C091F" w:rsidRDefault="009C091F">
      <w:pPr>
        <w:spacing w:line="276" w:lineRule="auto"/>
        <w:ind w:left="0" w:hanging="2"/>
        <w:rPr>
          <w:rFonts w:ascii="Arial" w:hAnsi="Arial" w:cs="Arial"/>
        </w:rPr>
      </w:pPr>
    </w:p>
    <w:p w14:paraId="5D845443" w14:textId="77777777" w:rsidR="009C091F" w:rsidRDefault="0013232A">
      <w:pPr>
        <w:spacing w:line="276" w:lineRule="auto"/>
        <w:ind w:left="0" w:hanging="2"/>
        <w:rPr>
          <w:rFonts w:ascii="Arial" w:hAnsi="Arial" w:cs="Arial"/>
          <w:u w:val="single"/>
        </w:rPr>
      </w:pPr>
      <w:r>
        <w:rPr>
          <w:rFonts w:ascii="Arial" w:hAnsi="Arial" w:cs="Arial"/>
        </w:rPr>
        <w:t>RNF - Requisitos não funcionais</w:t>
      </w:r>
    </w:p>
    <w:p w14:paraId="38A163E9" w14:textId="77777777" w:rsidR="009C091F" w:rsidRDefault="009C091F">
      <w:pPr>
        <w:spacing w:line="360" w:lineRule="auto"/>
        <w:ind w:left="0" w:hanging="2"/>
        <w:rPr>
          <w:rFonts w:ascii="Arial" w:hAnsi="Arial" w:cs="Arial"/>
        </w:rPr>
      </w:pPr>
    </w:p>
    <w:p w14:paraId="2282BCC2" w14:textId="77777777" w:rsidR="009C091F" w:rsidRPr="0088534D" w:rsidRDefault="0013232A">
      <w:pPr>
        <w:spacing w:line="360" w:lineRule="auto"/>
        <w:ind w:left="0" w:hanging="2"/>
        <w:rPr>
          <w:rFonts w:ascii="Arial" w:hAnsi="Arial" w:cs="Arial"/>
          <w:lang w:val="en-US"/>
        </w:rPr>
      </w:pPr>
      <w:r w:rsidRPr="4266C178">
        <w:rPr>
          <w:rFonts w:ascii="Arial" w:hAnsi="Arial" w:cs="Arial"/>
          <w:lang w:val="en-US"/>
        </w:rPr>
        <w:t>SQL - Structured Query Language</w:t>
      </w:r>
    </w:p>
    <w:p w14:paraId="0C903386" w14:textId="77777777" w:rsidR="009C091F" w:rsidRPr="0088534D" w:rsidRDefault="009C091F">
      <w:pPr>
        <w:spacing w:line="360" w:lineRule="auto"/>
        <w:ind w:left="0" w:hanging="2"/>
        <w:rPr>
          <w:lang w:val="en-US"/>
        </w:rPr>
      </w:pPr>
    </w:p>
    <w:p w14:paraId="13155561" w14:textId="77777777" w:rsidR="009C091F" w:rsidRPr="0088534D" w:rsidRDefault="0013232A">
      <w:pPr>
        <w:spacing w:line="360" w:lineRule="auto"/>
        <w:ind w:left="0" w:hanging="2"/>
        <w:rPr>
          <w:lang w:val="en-US"/>
        </w:rPr>
      </w:pPr>
      <w:bookmarkStart w:id="104" w:name="_heading=h.3dy6vkm"/>
      <w:bookmarkEnd w:id="104"/>
      <w:r w:rsidRPr="4266C178">
        <w:rPr>
          <w:rFonts w:ascii="Arial" w:hAnsi="Arial" w:cs="Arial"/>
          <w:lang w:val="en-US"/>
        </w:rPr>
        <w:t>UML - Unified Modeling Language</w:t>
      </w:r>
    </w:p>
    <w:p w14:paraId="34791878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commentRangeStart w:id="105"/>
      <w:r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</w:p>
    <w:p w14:paraId="24AC9035" w14:textId="77777777" w:rsidR="009C091F" w:rsidRDefault="009C0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b/>
          <w:sz w:val="28"/>
          <w:szCs w:val="28"/>
        </w:rPr>
      </w:pPr>
    </w:p>
    <w:p w14:paraId="0B250837" w14:textId="77777777" w:rsidR="009C091F" w:rsidRDefault="0013232A">
      <w:pPr>
        <w:keepNext/>
        <w:keepLines/>
        <w:spacing w:before="240" w:after="240" w:line="240" w:lineRule="auto"/>
        <w:ind w:left="0" w:hanging="2"/>
        <w:rPr>
          <w:sz w:val="22"/>
          <w:szCs w:val="22"/>
        </w:rPr>
      </w:pPr>
      <w:r w:rsidRPr="4266C178">
        <w:rPr>
          <w:sz w:val="22"/>
          <w:szCs w:val="22"/>
          <w:lang w:val="en-US"/>
        </w:rPr>
        <w:t xml:space="preserve">IEEE Std 830 – </w:t>
      </w:r>
      <w:r w:rsidRPr="4266C178">
        <w:rPr>
          <w:b/>
          <w:bCs/>
          <w:sz w:val="22"/>
          <w:szCs w:val="22"/>
          <w:lang w:val="en-US"/>
        </w:rPr>
        <w:t>IEEE Recommended Practice for Software Requirements Specifications</w:t>
      </w:r>
      <w:r w:rsidRPr="4266C178">
        <w:rPr>
          <w:sz w:val="22"/>
          <w:szCs w:val="22"/>
          <w:lang w:val="en-US"/>
        </w:rPr>
        <w:t xml:space="preserve">, 1998. </w:t>
      </w:r>
      <w:r w:rsidRPr="4266C178">
        <w:rPr>
          <w:sz w:val="22"/>
          <w:szCs w:val="22"/>
        </w:rPr>
        <w:t xml:space="preserve">ISBN 0-7381-0332-2. </w:t>
      </w:r>
    </w:p>
    <w:p w14:paraId="26B8D9FC" w14:textId="77777777" w:rsidR="009C091F" w:rsidRDefault="0013232A">
      <w:pPr>
        <w:keepNext/>
        <w:keepLines/>
        <w:spacing w:before="240" w:after="240" w:line="240" w:lineRule="auto"/>
        <w:ind w:left="0" w:hanging="2"/>
      </w:pPr>
      <w:r>
        <w:t xml:space="preserve"> </w:t>
      </w:r>
    </w:p>
    <w:p w14:paraId="1C8F4E46" w14:textId="77777777" w:rsidR="009C091F" w:rsidRDefault="0013232A">
      <w:pPr>
        <w:keepNext/>
        <w:keepLines/>
        <w:spacing w:before="240" w:after="24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Universidade Católica de Brasília. </w:t>
      </w:r>
      <w:r>
        <w:rPr>
          <w:b/>
          <w:sz w:val="22"/>
          <w:szCs w:val="22"/>
        </w:rPr>
        <w:t>Análise de Requisitos de Software –</w:t>
      </w:r>
      <w:r>
        <w:rPr>
          <w:sz w:val="22"/>
          <w:szCs w:val="22"/>
        </w:rPr>
        <w:t xml:space="preserve"> Disponível em: </w:t>
      </w:r>
    </w:p>
    <w:p w14:paraId="40BA8FF9" w14:textId="77777777" w:rsidR="009C091F" w:rsidRDefault="00276E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left"/>
        <w:rPr>
          <w:sz w:val="20"/>
          <w:szCs w:val="20"/>
        </w:rPr>
      </w:pPr>
      <w:hyperlink r:id="rId11">
        <w:r w:rsidR="0013232A">
          <w:rPr>
            <w:b/>
            <w:color w:val="0563C1"/>
            <w:sz w:val="20"/>
            <w:szCs w:val="20"/>
            <w:u w:val="single"/>
          </w:rPr>
          <w:t>https://conteudo.catolica.edu.br/conteudos/nbt_cursos/engenharia_requisitos/tema_03/index.html</w:t>
        </w:r>
      </w:hyperlink>
      <w:r w:rsidR="0013232A">
        <w:rPr>
          <w:b/>
          <w:sz w:val="22"/>
          <w:szCs w:val="22"/>
        </w:rPr>
        <w:t xml:space="preserve">. </w:t>
      </w:r>
      <w:r w:rsidR="0013232A">
        <w:rPr>
          <w:sz w:val="20"/>
          <w:szCs w:val="20"/>
        </w:rPr>
        <w:t>Acesso em 04/2023</w:t>
      </w:r>
    </w:p>
    <w:p w14:paraId="5032144E" w14:textId="77777777" w:rsidR="009C091F" w:rsidRDefault="009C0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left"/>
        <w:rPr>
          <w:b/>
          <w:sz w:val="22"/>
          <w:szCs w:val="22"/>
        </w:rPr>
      </w:pPr>
    </w:p>
    <w:p w14:paraId="2C41CDCD" w14:textId="77777777" w:rsidR="009C091F" w:rsidRDefault="0013232A">
      <w:pPr>
        <w:keepNext/>
        <w:keepLines/>
        <w:spacing w:before="240" w:after="240"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Universidade Federal de Pernambuco. UFPE – Página web - </w:t>
      </w:r>
      <w:r>
        <w:rPr>
          <w:b/>
          <w:sz w:val="22"/>
          <w:szCs w:val="22"/>
        </w:rPr>
        <w:t>Conceito: Requisitos</w:t>
      </w:r>
      <w:r>
        <w:rPr>
          <w:sz w:val="22"/>
          <w:szCs w:val="22"/>
        </w:rPr>
        <w:t>. Disponível em:</w:t>
      </w:r>
      <w:hyperlink r:id="rId12">
        <w:r>
          <w:rPr>
            <w:sz w:val="22"/>
            <w:szCs w:val="22"/>
          </w:rPr>
          <w:t xml:space="preserve"> </w:t>
        </w:r>
      </w:hyperlink>
      <w:hyperlink r:id="rId13">
        <w:r>
          <w:rPr>
            <w:color w:val="0563C1"/>
            <w:sz w:val="20"/>
            <w:szCs w:val="20"/>
            <w:u w:val="single"/>
          </w:rPr>
          <w:t>https://www.cin.ufpe.br/~gta/rup-vc/core.base_rup/guidances/concepts/requirements_62E28784.html</w:t>
        </w:r>
      </w:hyperlink>
      <w:r>
        <w:rPr>
          <w:sz w:val="22"/>
          <w:szCs w:val="22"/>
        </w:rPr>
        <w:t xml:space="preserve">  </w:t>
      </w:r>
    </w:p>
    <w:p w14:paraId="738106AA" w14:textId="77777777" w:rsidR="009C091F" w:rsidRDefault="0013232A">
      <w:pPr>
        <w:keepNext/>
        <w:keepLines/>
        <w:spacing w:before="240" w:after="240" w:line="276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Acesso em 04/2023. </w:t>
      </w:r>
    </w:p>
    <w:p w14:paraId="37E995C1" w14:textId="77777777" w:rsidR="009C091F" w:rsidRDefault="009C091F">
      <w:pPr>
        <w:keepNext/>
        <w:keepLines/>
        <w:spacing w:before="240" w:after="240" w:line="240" w:lineRule="auto"/>
        <w:ind w:left="0" w:hanging="2"/>
        <w:rPr>
          <w:sz w:val="20"/>
          <w:szCs w:val="20"/>
        </w:rPr>
      </w:pPr>
    </w:p>
    <w:p w14:paraId="1722D978" w14:textId="77777777" w:rsidR="009C091F" w:rsidRDefault="0013232A">
      <w:pPr>
        <w:ind w:left="0" w:hanging="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IBM - </w:t>
      </w:r>
      <w:r>
        <w:rPr>
          <w:rFonts w:ascii="Arial" w:hAnsi="Arial" w:cs="Arial"/>
          <w:b/>
          <w:color w:val="000000"/>
          <w:sz w:val="22"/>
          <w:szCs w:val="22"/>
        </w:rPr>
        <w:t>Diagramas de Caso de Uso</w:t>
      </w:r>
      <w:r>
        <w:rPr>
          <w:rFonts w:ascii="Arial" w:hAnsi="Arial" w:cs="Arial"/>
          <w:color w:val="000000"/>
          <w:sz w:val="22"/>
          <w:szCs w:val="22"/>
        </w:rPr>
        <w:t xml:space="preserve"> – Disponível em </w:t>
      </w:r>
      <w:hyperlink r:id="rId14">
        <w:r>
          <w:rPr>
            <w:rFonts w:ascii="Arial" w:hAnsi="Arial" w:cs="Arial"/>
            <w:color w:val="0563C1"/>
            <w:sz w:val="22"/>
            <w:szCs w:val="22"/>
            <w:u w:val="single"/>
          </w:rPr>
          <w:t>https://www.ibm.com/docs/pt-br/rsm/7.5.0?topic=diagrams-use-case</w:t>
        </w:r>
      </w:hyperlink>
      <w:r>
        <w:rPr>
          <w:rFonts w:ascii="Arial" w:hAnsi="Arial" w:cs="Arial"/>
          <w:color w:val="000000"/>
          <w:sz w:val="22"/>
          <w:szCs w:val="22"/>
        </w:rPr>
        <w:t>. Acesso em 04/2023.</w:t>
      </w:r>
    </w:p>
    <w:p w14:paraId="2EFD8798" w14:textId="77777777" w:rsidR="009C091F" w:rsidRDefault="009C091F">
      <w:pPr>
        <w:ind w:left="0" w:hanging="2"/>
        <w:rPr>
          <w:sz w:val="22"/>
          <w:szCs w:val="22"/>
        </w:rPr>
      </w:pPr>
    </w:p>
    <w:p w14:paraId="4F479222" w14:textId="77777777" w:rsidR="009C091F" w:rsidRDefault="0013232A">
      <w:pPr>
        <w:spacing w:before="240" w:after="240"/>
        <w:ind w:left="0" w:hanging="2"/>
        <w:rPr>
          <w:sz w:val="22"/>
          <w:szCs w:val="22"/>
        </w:rPr>
      </w:pPr>
      <w:r w:rsidRPr="4266C178">
        <w:rPr>
          <w:sz w:val="22"/>
          <w:szCs w:val="22"/>
          <w:highlight w:val="white"/>
        </w:rPr>
        <w:t>BÓSON TREINAMENTOS</w:t>
      </w:r>
      <w:r w:rsidRPr="4266C178">
        <w:rPr>
          <w:b/>
          <w:bCs/>
          <w:sz w:val="22"/>
          <w:szCs w:val="22"/>
          <w:highlight w:val="white"/>
        </w:rPr>
        <w:t xml:space="preserve">. Curso de UML - </w:t>
      </w:r>
      <w:proofErr w:type="spellStart"/>
      <w:r w:rsidRPr="4266C178">
        <w:rPr>
          <w:b/>
          <w:bCs/>
          <w:sz w:val="22"/>
          <w:szCs w:val="22"/>
          <w:highlight w:val="white"/>
        </w:rPr>
        <w:t>Unified</w:t>
      </w:r>
      <w:proofErr w:type="spellEnd"/>
      <w:r w:rsidRPr="4266C178">
        <w:rPr>
          <w:b/>
          <w:bCs/>
          <w:sz w:val="22"/>
          <w:szCs w:val="22"/>
          <w:highlight w:val="white"/>
        </w:rPr>
        <w:t xml:space="preserve"> </w:t>
      </w:r>
      <w:proofErr w:type="spellStart"/>
      <w:r w:rsidRPr="4266C178">
        <w:rPr>
          <w:b/>
          <w:bCs/>
          <w:sz w:val="22"/>
          <w:szCs w:val="22"/>
          <w:highlight w:val="white"/>
        </w:rPr>
        <w:t>Modeling</w:t>
      </w:r>
      <w:proofErr w:type="spellEnd"/>
      <w:r w:rsidRPr="4266C178">
        <w:rPr>
          <w:b/>
          <w:bCs/>
          <w:sz w:val="22"/>
          <w:szCs w:val="22"/>
          <w:highlight w:val="white"/>
        </w:rPr>
        <w:t xml:space="preserve"> </w:t>
      </w:r>
      <w:proofErr w:type="spellStart"/>
      <w:r w:rsidRPr="4266C178">
        <w:rPr>
          <w:b/>
          <w:bCs/>
          <w:sz w:val="22"/>
          <w:szCs w:val="22"/>
          <w:highlight w:val="white"/>
        </w:rPr>
        <w:t>Language</w:t>
      </w:r>
      <w:proofErr w:type="spellEnd"/>
      <w:r w:rsidRPr="4266C178">
        <w:rPr>
          <w:sz w:val="22"/>
          <w:szCs w:val="22"/>
          <w:highlight w:val="white"/>
        </w:rPr>
        <w:t xml:space="preserve"> (playlist). YouTube, 26 de set. de 2018. Disponível em:</w:t>
      </w:r>
      <w:hyperlink r:id="rId15">
        <w:r w:rsidRPr="4266C178">
          <w:rPr>
            <w:sz w:val="22"/>
            <w:szCs w:val="22"/>
            <w:highlight w:val="white"/>
          </w:rPr>
          <w:t xml:space="preserve"> </w:t>
        </w:r>
      </w:hyperlink>
      <w:hyperlink r:id="rId16">
        <w:r w:rsidRPr="4266C178">
          <w:rPr>
            <w:color w:val="0563C1"/>
            <w:sz w:val="16"/>
            <w:szCs w:val="16"/>
            <w:highlight w:val="white"/>
            <w:u w:val="single"/>
          </w:rPr>
          <w:t>https://www.youtube.com/playlist?list=PLucm8g_ezqNqCRGHGHoacCo6N1bfN7hXZ</w:t>
        </w:r>
      </w:hyperlink>
      <w:r w:rsidRPr="4266C178">
        <w:rPr>
          <w:color w:val="424242"/>
          <w:sz w:val="22"/>
          <w:szCs w:val="22"/>
          <w:highlight w:val="white"/>
        </w:rPr>
        <w:t xml:space="preserve">. </w:t>
      </w:r>
      <w:r w:rsidRPr="4266C178">
        <w:rPr>
          <w:sz w:val="22"/>
          <w:szCs w:val="22"/>
          <w:highlight w:val="white"/>
        </w:rPr>
        <w:t>Acesso em abril de 2023.</w:t>
      </w:r>
      <w:r w:rsidRPr="4266C178">
        <w:rPr>
          <w:sz w:val="22"/>
          <w:szCs w:val="22"/>
        </w:rPr>
        <w:t xml:space="preserve"> </w:t>
      </w:r>
      <w:commentRangeEnd w:id="105"/>
      <w:r>
        <w:commentReference w:id="105"/>
      </w:r>
    </w:p>
    <w:p w14:paraId="07BDF9DF" w14:textId="77777777" w:rsidR="009C091F" w:rsidRDefault="009C091F">
      <w:pPr>
        <w:ind w:left="0" w:hanging="2"/>
        <w:rPr>
          <w:sz w:val="22"/>
          <w:szCs w:val="22"/>
        </w:rPr>
      </w:pPr>
    </w:p>
    <w:p w14:paraId="1E27997C" w14:textId="77777777" w:rsidR="009C091F" w:rsidRDefault="009C091F">
      <w:pPr>
        <w:ind w:left="0" w:hanging="2"/>
        <w:rPr>
          <w:sz w:val="22"/>
          <w:szCs w:val="22"/>
        </w:rPr>
      </w:pPr>
    </w:p>
    <w:p w14:paraId="7037E9BC" w14:textId="77777777" w:rsidR="009C091F" w:rsidRDefault="009C091F">
      <w:pPr>
        <w:ind w:left="0" w:hanging="2"/>
        <w:rPr>
          <w:sz w:val="22"/>
          <w:szCs w:val="22"/>
        </w:rPr>
      </w:pPr>
    </w:p>
    <w:p w14:paraId="2C0EBA46" w14:textId="77777777" w:rsidR="009C091F" w:rsidRDefault="009C091F">
      <w:pPr>
        <w:ind w:left="0" w:hanging="2"/>
        <w:rPr>
          <w:rFonts w:ascii="Arial" w:hAnsi="Arial" w:cs="Arial"/>
          <w:color w:val="000000"/>
          <w:sz w:val="22"/>
          <w:szCs w:val="22"/>
        </w:rPr>
      </w:pPr>
    </w:p>
    <w:p w14:paraId="4C0CD556" w14:textId="77777777" w:rsidR="009C091F" w:rsidRDefault="009C091F">
      <w:pPr>
        <w:ind w:left="0" w:hanging="2"/>
        <w:rPr>
          <w:rFonts w:ascii="Arial" w:hAnsi="Arial" w:cs="Arial"/>
          <w:color w:val="424242"/>
          <w:highlight w:val="white"/>
        </w:rPr>
      </w:pPr>
      <w:bookmarkStart w:id="106" w:name="_heading=h.1t3h5sf" w:colFirst="0" w:colLast="0"/>
      <w:bookmarkEnd w:id="106"/>
    </w:p>
    <w:p w14:paraId="23613024" w14:textId="77777777" w:rsidR="009C091F" w:rsidRDefault="009C091F">
      <w:pPr>
        <w:ind w:left="0" w:hanging="2"/>
        <w:rPr>
          <w:rFonts w:ascii="Arial" w:hAnsi="Arial" w:cs="Arial"/>
          <w:color w:val="000000"/>
          <w:sz w:val="22"/>
          <w:szCs w:val="22"/>
        </w:rPr>
      </w:pPr>
    </w:p>
    <w:p w14:paraId="62809E22" w14:textId="77777777" w:rsidR="009C091F" w:rsidRDefault="009C091F">
      <w:pPr>
        <w:ind w:left="0" w:hanging="2"/>
      </w:pPr>
    </w:p>
    <w:p w14:paraId="7B3F5C02" w14:textId="77777777" w:rsidR="009C091F" w:rsidRDefault="009C091F">
      <w:pPr>
        <w:ind w:left="0" w:hanging="2"/>
      </w:pPr>
      <w:bookmarkStart w:id="107" w:name="_heading=h.4d34og8" w:colFirst="0" w:colLast="0"/>
      <w:bookmarkEnd w:id="107"/>
    </w:p>
    <w:p w14:paraId="48B9BAE0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bookmarkStart w:id="108" w:name="_heading=h.2s8eyo1" w:colFirst="0" w:colLast="0"/>
      <w:bookmarkEnd w:id="108"/>
      <w:r>
        <w:rPr>
          <w:rFonts w:ascii="Arial" w:hAnsi="Arial" w:cs="Arial"/>
          <w:b/>
          <w:color w:val="FFFFFF"/>
          <w:sz w:val="36"/>
          <w:szCs w:val="36"/>
        </w:rPr>
        <w:lastRenderedPageBreak/>
        <w:t>Visão Geral</w:t>
      </w:r>
    </w:p>
    <w:p w14:paraId="184310D9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Perspectiva do Produto</w:t>
      </w:r>
    </w:p>
    <w:p w14:paraId="3278576A" w14:textId="673B74B7" w:rsidR="009C091F" w:rsidRPr="008B50A7" w:rsidRDefault="009C091F" w:rsidP="18DD7116">
      <w:pPr>
        <w:spacing w:line="360" w:lineRule="auto"/>
        <w:ind w:left="0" w:hanging="2"/>
        <w:rPr>
          <w:rFonts w:ascii="Arial" w:hAnsi="Arial" w:cs="Arial"/>
        </w:rPr>
      </w:pPr>
      <w:bookmarkStart w:id="109" w:name="_heading=h.17dp8vu"/>
      <w:bookmarkEnd w:id="109"/>
    </w:p>
    <w:p w14:paraId="4DBE3ACC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Funcionalidade do Produto</w:t>
      </w:r>
    </w:p>
    <w:p w14:paraId="09BCE518" w14:textId="12C00C2F" w:rsidR="009C091F" w:rsidRDefault="0013232A" w:rsidP="18DD7116">
      <w:pPr>
        <w:pStyle w:val="PargrafodaLista"/>
        <w:keepNext/>
        <w:keepLines/>
        <w:numPr>
          <w:ilvl w:val="0"/>
          <w:numId w:val="3"/>
        </w:numPr>
        <w:spacing w:before="280" w:after="280" w:line="360" w:lineRule="auto"/>
        <w:ind w:left="1" w:hanging="3"/>
        <w:rPr>
          <w:b/>
          <w:bCs/>
          <w:sz w:val="28"/>
          <w:szCs w:val="28"/>
        </w:rPr>
      </w:pPr>
      <w:bookmarkStart w:id="110" w:name="_heading=h.3rdcrjn"/>
      <w:bookmarkEnd w:id="110"/>
      <w:r w:rsidRPr="18DD7116">
        <w:rPr>
          <w:rFonts w:ascii="Arial" w:hAnsi="Arial" w:cs="Arial"/>
          <w:b/>
          <w:bCs/>
          <w:sz w:val="28"/>
          <w:szCs w:val="28"/>
        </w:rPr>
        <w:t>Usuários</w:t>
      </w:r>
    </w:p>
    <w:p w14:paraId="5E5F8200" w14:textId="4961D0C0" w:rsidR="009C091F" w:rsidRDefault="009C091F" w:rsidP="18DD7116">
      <w:pPr>
        <w:spacing w:line="360" w:lineRule="auto"/>
        <w:ind w:left="0" w:hanging="2"/>
        <w:rPr>
          <w:rFonts w:ascii="Arial" w:hAnsi="Arial" w:cs="Arial"/>
        </w:rPr>
      </w:pPr>
      <w:bookmarkStart w:id="111" w:name="_heading=h.26in1rg"/>
      <w:bookmarkEnd w:id="111"/>
    </w:p>
    <w:p w14:paraId="456AB8B4" w14:textId="14A540C6" w:rsidR="18DD7116" w:rsidRDefault="18DD7116" w:rsidP="18DD7116">
      <w:pPr>
        <w:spacing w:line="360" w:lineRule="auto"/>
        <w:ind w:left="0" w:hanging="2"/>
        <w:rPr>
          <w:rFonts w:ascii="Arial" w:hAnsi="Arial" w:cs="Arial"/>
        </w:rPr>
      </w:pPr>
    </w:p>
    <w:p w14:paraId="110B2201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 w:rsidRPr="18DD7116">
        <w:rPr>
          <w:rFonts w:ascii="Arial" w:hAnsi="Arial" w:cs="Arial"/>
          <w:b/>
          <w:bCs/>
          <w:sz w:val="28"/>
          <w:szCs w:val="28"/>
        </w:rPr>
        <w:t>Ambiente Operacional</w:t>
      </w:r>
    </w:p>
    <w:p w14:paraId="4F920904" w14:textId="17D7A3D0" w:rsidR="009C091F" w:rsidRDefault="0013232A" w:rsidP="18DD7116">
      <w:pPr>
        <w:spacing w:line="360" w:lineRule="auto"/>
        <w:ind w:left="0" w:hanging="2"/>
        <w:rPr>
          <w:rFonts w:ascii="Arial" w:hAnsi="Arial" w:cs="Arial"/>
        </w:rPr>
      </w:pPr>
      <w:bookmarkStart w:id="112" w:name="_heading=h.lnxbz9"/>
      <w:bookmarkEnd w:id="112"/>
      <w:r w:rsidRPr="18DD7116">
        <w:rPr>
          <w:rFonts w:ascii="Arial" w:hAnsi="Arial" w:cs="Arial"/>
        </w:rPr>
        <w:t xml:space="preserve"> </w:t>
      </w:r>
    </w:p>
    <w:p w14:paraId="3070CD46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 w:rsidRPr="18DD7116">
        <w:rPr>
          <w:rFonts w:ascii="Arial" w:hAnsi="Arial" w:cs="Arial"/>
          <w:b/>
          <w:bCs/>
          <w:sz w:val="28"/>
          <w:szCs w:val="28"/>
        </w:rPr>
        <w:t>Restrições de Projeto e Implementação</w:t>
      </w:r>
    </w:p>
    <w:p w14:paraId="2A5D7026" w14:textId="69725DFE" w:rsidR="009C091F" w:rsidRDefault="009C091F" w:rsidP="18DD7116">
      <w:pPr>
        <w:spacing w:line="360" w:lineRule="auto"/>
        <w:ind w:left="0" w:hanging="2"/>
        <w:rPr>
          <w:rFonts w:ascii="Arial" w:hAnsi="Arial" w:cs="Arial"/>
        </w:rPr>
      </w:pPr>
      <w:bookmarkStart w:id="113" w:name="_heading=h.35nkun2"/>
      <w:bookmarkEnd w:id="113"/>
    </w:p>
    <w:p w14:paraId="5DA425EA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sz w:val="28"/>
          <w:szCs w:val="28"/>
        </w:rPr>
      </w:pPr>
      <w:r w:rsidRPr="18DD7116">
        <w:rPr>
          <w:rFonts w:ascii="Arial" w:hAnsi="Arial" w:cs="Arial"/>
          <w:b/>
          <w:bCs/>
          <w:sz w:val="28"/>
          <w:szCs w:val="28"/>
        </w:rPr>
        <w:t>Suposições e Dependências</w:t>
      </w:r>
    </w:p>
    <w:p w14:paraId="4FD68EC5" w14:textId="49A0D691" w:rsidR="009C091F" w:rsidRDefault="009C091F" w:rsidP="18DD7116">
      <w:pPr>
        <w:pStyle w:val="PargrafodaLista"/>
        <w:numPr>
          <w:ilvl w:val="0"/>
          <w:numId w:val="1"/>
        </w:numPr>
        <w:spacing w:line="360" w:lineRule="auto"/>
        <w:ind w:left="0" w:hanging="2"/>
      </w:pPr>
    </w:p>
    <w:p w14:paraId="752FF09B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bookmarkStart w:id="114" w:name="_heading=h.44sinio" w:colFirst="0" w:colLast="0"/>
      <w:bookmarkEnd w:id="114"/>
      <w:r>
        <w:rPr>
          <w:rFonts w:ascii="Arial" w:hAnsi="Arial" w:cs="Arial"/>
          <w:b/>
          <w:color w:val="FFFFFF"/>
          <w:sz w:val="36"/>
          <w:szCs w:val="36"/>
        </w:rPr>
        <w:t>Especificação das Interfaces Externas</w:t>
      </w:r>
    </w:p>
    <w:p w14:paraId="4B2E70BB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Requisitos de Interface Externa</w:t>
      </w:r>
    </w:p>
    <w:p w14:paraId="4FA78AAD" w14:textId="77777777" w:rsidR="009C091F" w:rsidRDefault="0013232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rFonts w:ascii="Arial" w:hAnsi="Arial" w:cs="Arial"/>
          <w:b/>
          <w:color w:val="000000"/>
        </w:rPr>
      </w:pPr>
      <w:r w:rsidRPr="4266C178">
        <w:rPr>
          <w:rFonts w:ascii="Arial" w:hAnsi="Arial" w:cs="Arial"/>
          <w:b/>
          <w:bCs/>
          <w:color w:val="000000" w:themeColor="text1"/>
        </w:rPr>
        <w:t>Interfaces do Usuário</w:t>
      </w:r>
    </w:p>
    <w:p w14:paraId="697FF965" w14:textId="34D7A1F0" w:rsidR="009C091F" w:rsidRDefault="683C7F05" w:rsidP="4266C178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5D8351F1" wp14:editId="63304D49">
            <wp:extent cx="4572000" cy="4552950"/>
            <wp:effectExtent l="0" t="0" r="0" b="0"/>
            <wp:docPr id="567638492" name="Imagem 56763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CC4" w14:textId="1AFAD2CA" w:rsidR="009C091F" w:rsidRDefault="0013232A" w:rsidP="4266C178">
      <w:pPr>
        <w:ind w:left="0" w:hanging="2"/>
        <w:jc w:val="center"/>
        <w:rPr>
          <w:i/>
          <w:iCs/>
          <w:sz w:val="20"/>
          <w:szCs w:val="20"/>
        </w:rPr>
      </w:pPr>
      <w:r w:rsidRPr="4266C178">
        <w:rPr>
          <w:i/>
          <w:iCs/>
          <w:sz w:val="20"/>
          <w:szCs w:val="20"/>
        </w:rPr>
        <w:t xml:space="preserve">Figura 1 - Tela de </w:t>
      </w:r>
      <w:r w:rsidR="764FE4DA" w:rsidRPr="4266C178">
        <w:rPr>
          <w:i/>
          <w:iCs/>
          <w:sz w:val="20"/>
          <w:szCs w:val="20"/>
        </w:rPr>
        <w:t>Cadastro Tipos de Pães</w:t>
      </w:r>
      <w:r w:rsidRPr="4266C178">
        <w:rPr>
          <w:i/>
          <w:iCs/>
          <w:sz w:val="20"/>
          <w:szCs w:val="20"/>
        </w:rPr>
        <w:t xml:space="preserve">. </w:t>
      </w:r>
    </w:p>
    <w:p w14:paraId="34B26CAE" w14:textId="2F650343" w:rsidR="009C091F" w:rsidRDefault="0D036CEA" w:rsidP="4266C178">
      <w:pPr>
        <w:ind w:left="0" w:hanging="2"/>
        <w:jc w:val="left"/>
      </w:pPr>
      <w:r>
        <w:rPr>
          <w:noProof/>
        </w:rPr>
        <w:lastRenderedPageBreak/>
        <w:drawing>
          <wp:inline distT="0" distB="0" distL="0" distR="0" wp14:anchorId="66425643" wp14:editId="19523DFA">
            <wp:extent cx="4572000" cy="4562475"/>
            <wp:effectExtent l="0" t="0" r="0" b="0"/>
            <wp:docPr id="1982099123" name="Imagem 1982099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2441" w14:textId="3EBCE5AB" w:rsidR="009C091F" w:rsidRDefault="0013232A" w:rsidP="4266C178">
      <w:pPr>
        <w:ind w:left="0" w:hanging="2"/>
        <w:jc w:val="center"/>
        <w:rPr>
          <w:i/>
          <w:iCs/>
          <w:sz w:val="20"/>
          <w:szCs w:val="20"/>
        </w:rPr>
      </w:pPr>
      <w:r w:rsidRPr="4266C178">
        <w:rPr>
          <w:i/>
          <w:iCs/>
          <w:sz w:val="20"/>
          <w:szCs w:val="20"/>
        </w:rPr>
        <w:t>Figura 2 - Tela de Cadastro</w:t>
      </w:r>
      <w:r w:rsidR="4F849371" w:rsidRPr="4266C178">
        <w:rPr>
          <w:i/>
          <w:iCs/>
          <w:sz w:val="20"/>
          <w:szCs w:val="20"/>
        </w:rPr>
        <w:t xml:space="preserve"> Pães</w:t>
      </w:r>
    </w:p>
    <w:p w14:paraId="6C7BB1AB" w14:textId="77777777" w:rsidR="009C091F" w:rsidRDefault="0013232A" w:rsidP="18DD7116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rFonts w:ascii="Arial" w:hAnsi="Arial" w:cs="Arial"/>
          <w:b/>
          <w:bCs/>
          <w:color w:val="000000"/>
        </w:rPr>
      </w:pPr>
      <w:r w:rsidRPr="18DD7116">
        <w:rPr>
          <w:rFonts w:ascii="Arial" w:hAnsi="Arial" w:cs="Arial"/>
          <w:b/>
          <w:bCs/>
          <w:color w:val="000000" w:themeColor="text1"/>
        </w:rPr>
        <w:t>Interfaces de Hardware</w:t>
      </w:r>
    </w:p>
    <w:p w14:paraId="605BE814" w14:textId="77777777" w:rsidR="009C091F" w:rsidRDefault="0013232A">
      <w:pPr>
        <w:ind w:left="0" w:hanging="2"/>
      </w:pPr>
      <w:r>
        <w:t>&lt;Descrever as conexões do produto com quaisquer hardwares utilizados&gt;</w:t>
      </w:r>
    </w:p>
    <w:p w14:paraId="40E323F4" w14:textId="77777777" w:rsidR="009C091F" w:rsidRDefault="0013232A">
      <w:pPr>
        <w:ind w:left="0" w:hanging="2"/>
      </w:pPr>
      <w:proofErr w:type="gramStart"/>
      <w:r>
        <w:t>Em  construção</w:t>
      </w:r>
      <w:proofErr w:type="gramEnd"/>
      <w:r>
        <w:t>…</w:t>
      </w:r>
    </w:p>
    <w:p w14:paraId="64E71590" w14:textId="77777777" w:rsidR="009C091F" w:rsidRDefault="0013232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Interfaces de Software</w:t>
      </w:r>
    </w:p>
    <w:p w14:paraId="103331EC" w14:textId="77777777" w:rsidR="009C091F" w:rsidRDefault="009C091F">
      <w:pPr>
        <w:spacing w:line="360" w:lineRule="auto"/>
        <w:ind w:left="0" w:hanging="2"/>
        <w:rPr>
          <w:rFonts w:ascii="Arial" w:hAnsi="Arial" w:cs="Arial"/>
        </w:rPr>
      </w:pPr>
    </w:p>
    <w:p w14:paraId="170EE0D6" w14:textId="77777777" w:rsidR="009C091F" w:rsidRDefault="0013232A">
      <w:pPr>
        <w:ind w:left="0" w:hanging="2"/>
      </w:pPr>
      <w:r>
        <w:t>&lt;</w:t>
      </w:r>
      <w:proofErr w:type="gramStart"/>
      <w:r>
        <w:t>Em  construção</w:t>
      </w:r>
      <w:proofErr w:type="gramEnd"/>
      <w:r>
        <w:t>…&gt;</w:t>
      </w:r>
    </w:p>
    <w:p w14:paraId="30D42AC4" w14:textId="77777777" w:rsidR="009C091F" w:rsidRDefault="009C091F">
      <w:pPr>
        <w:ind w:left="0" w:hanging="2"/>
      </w:pPr>
    </w:p>
    <w:p w14:paraId="56795D72" w14:textId="77777777" w:rsidR="009C091F" w:rsidRDefault="0013232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Interfaces de Comunicação</w:t>
      </w:r>
    </w:p>
    <w:p w14:paraId="0902B9C1" w14:textId="77777777" w:rsidR="009C091F" w:rsidRDefault="0013232A">
      <w:pPr>
        <w:ind w:left="0" w:hanging="2"/>
      </w:pPr>
      <w:r>
        <w:t>&lt;Descrever como serão realizadas as comunicações, sejam elas e-mail, web browser, formulários eletrônicos, etc.&gt;</w:t>
      </w:r>
    </w:p>
    <w:p w14:paraId="489CE4B3" w14:textId="77777777" w:rsidR="009C091F" w:rsidRDefault="0013232A">
      <w:pPr>
        <w:ind w:left="0" w:hanging="2"/>
      </w:pPr>
      <w:proofErr w:type="gramStart"/>
      <w:r>
        <w:t>Em  construção</w:t>
      </w:r>
      <w:proofErr w:type="gramEnd"/>
      <w:r>
        <w:t>…</w:t>
      </w:r>
      <w:r>
        <w:br w:type="page"/>
      </w:r>
    </w:p>
    <w:p w14:paraId="45FE7AB9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r>
        <w:rPr>
          <w:rFonts w:ascii="Arial" w:hAnsi="Arial" w:cs="Arial"/>
          <w:b/>
          <w:color w:val="FFFFFF"/>
          <w:sz w:val="36"/>
          <w:szCs w:val="36"/>
        </w:rPr>
        <w:lastRenderedPageBreak/>
        <w:t>Requisitos Funcionais</w:t>
      </w:r>
    </w:p>
    <w:p w14:paraId="4EB6E0ED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Os requisitos funcionais não foram classificados por indicadores de relevância ou prioridade. Aqui são igualmente apresentados nesse sentido. Para identificação única de cada requisito será utilizado o formato [Código </w:t>
      </w:r>
      <w:proofErr w:type="spellStart"/>
      <w:proofErr w:type="gramStart"/>
      <w:r>
        <w:rPr>
          <w:rFonts w:ascii="Arial" w:hAnsi="Arial" w:cs="Arial"/>
        </w:rPr>
        <w:t>Requisito.número.nome</w:t>
      </w:r>
      <w:proofErr w:type="spellEnd"/>
      <w:proofErr w:type="gramEnd"/>
      <w:r>
        <w:rPr>
          <w:rFonts w:ascii="Arial" w:hAnsi="Arial" w:cs="Arial"/>
        </w:rPr>
        <w:t>]. O código de identificação será padrão com identificação RF (requisito funcional). O número será incremental a cada requisito e o nome indicará a ação.</w:t>
      </w:r>
    </w:p>
    <w:p w14:paraId="58DFB625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Descrição do Requisitos Funcionais</w:t>
      </w:r>
    </w:p>
    <w:p w14:paraId="195B7F50" w14:textId="77777777" w:rsidR="009C091F" w:rsidRDefault="0013232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hanging="2"/>
        <w:jc w:val="center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Tabela 1 - Requisitos Funcionais do sistema</w:t>
      </w:r>
    </w:p>
    <w:tbl>
      <w:tblPr>
        <w:tblW w:w="1027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75"/>
        <w:gridCol w:w="6615"/>
      </w:tblGrid>
      <w:tr w:rsidR="009C091F" w14:paraId="138FDDED" w14:textId="77777777" w:rsidTr="4266C178">
        <w:trPr>
          <w:trHeight w:val="300"/>
        </w:trPr>
        <w:tc>
          <w:tcPr>
            <w:tcW w:w="1485" w:type="dxa"/>
            <w:shd w:val="clear" w:color="auto" w:fill="002060"/>
          </w:tcPr>
          <w:p w14:paraId="662FD9AE" w14:textId="77777777" w:rsidR="009C091F" w:rsidRDefault="0013232A">
            <w:pPr>
              <w:spacing w:before="0" w:after="0" w:line="240" w:lineRule="auto"/>
              <w:ind w:left="0" w:hanging="2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REQUISITOS</w:t>
            </w:r>
          </w:p>
        </w:tc>
        <w:tc>
          <w:tcPr>
            <w:tcW w:w="2175" w:type="dxa"/>
            <w:shd w:val="clear" w:color="auto" w:fill="002060"/>
          </w:tcPr>
          <w:p w14:paraId="54BEDC33" w14:textId="77777777" w:rsidR="009C091F" w:rsidRDefault="0013232A">
            <w:pPr>
              <w:spacing w:before="0" w:after="0" w:line="240" w:lineRule="auto"/>
              <w:ind w:left="0" w:hanging="2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NOME</w:t>
            </w:r>
          </w:p>
        </w:tc>
        <w:tc>
          <w:tcPr>
            <w:tcW w:w="6615" w:type="dxa"/>
            <w:shd w:val="clear" w:color="auto" w:fill="002060"/>
          </w:tcPr>
          <w:p w14:paraId="39127143" w14:textId="77777777" w:rsidR="009C091F" w:rsidRDefault="0013232A">
            <w:pPr>
              <w:spacing w:before="0" w:after="0" w:line="240" w:lineRule="auto"/>
              <w:ind w:left="0" w:hanging="2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DESCRIÇÃO</w:t>
            </w:r>
          </w:p>
        </w:tc>
      </w:tr>
      <w:tr w:rsidR="009C091F" w14:paraId="6829816B" w14:textId="77777777" w:rsidTr="4266C178">
        <w:trPr>
          <w:trHeight w:val="300"/>
        </w:trPr>
        <w:tc>
          <w:tcPr>
            <w:tcW w:w="1485" w:type="dxa"/>
          </w:tcPr>
          <w:p w14:paraId="1141849F" w14:textId="77777777" w:rsidR="009C091F" w:rsidRDefault="0013232A">
            <w:pPr>
              <w:spacing w:before="0" w:after="0" w:line="240" w:lineRule="auto"/>
              <w:ind w:left="0" w:hanging="2"/>
            </w:pPr>
            <w:r>
              <w:t>RF001</w:t>
            </w:r>
          </w:p>
        </w:tc>
        <w:tc>
          <w:tcPr>
            <w:tcW w:w="2175" w:type="dxa"/>
          </w:tcPr>
          <w:p w14:paraId="4198C45C" w14:textId="19D180D1" w:rsidR="009C091F" w:rsidRDefault="202F0F34">
            <w:pPr>
              <w:spacing w:before="0" w:after="0" w:line="240" w:lineRule="auto"/>
              <w:ind w:left="0" w:hanging="2"/>
            </w:pPr>
            <w:r>
              <w:t xml:space="preserve">Cadastro de </w:t>
            </w:r>
            <w:r w:rsidR="5FC6D2B6">
              <w:t>pão</w:t>
            </w:r>
          </w:p>
          <w:p w14:paraId="19899218" w14:textId="2887797A" w:rsidR="009C091F" w:rsidRDefault="009C091F" w:rsidP="4266C178">
            <w:pPr>
              <w:spacing w:before="0" w:after="0" w:line="240" w:lineRule="auto"/>
              <w:ind w:left="0" w:hanging="2"/>
            </w:pPr>
          </w:p>
        </w:tc>
        <w:tc>
          <w:tcPr>
            <w:tcW w:w="6615" w:type="dxa"/>
            <w:vAlign w:val="center"/>
          </w:tcPr>
          <w:p w14:paraId="4DB65D63" w14:textId="0329A751" w:rsidR="009C091F" w:rsidRDefault="0013232A">
            <w:pPr>
              <w:spacing w:before="0" w:after="0" w:line="240" w:lineRule="auto"/>
              <w:ind w:left="0" w:hanging="2"/>
            </w:pPr>
            <w:r>
              <w:t xml:space="preserve">O sistema deverá permitir </w:t>
            </w:r>
            <w:r w:rsidR="6D5622E4">
              <w:t xml:space="preserve">que o </w:t>
            </w:r>
            <w:r w:rsidR="405F9AD7">
              <w:t xml:space="preserve">funcionário </w:t>
            </w:r>
            <w:r w:rsidR="6D5622E4">
              <w:t>cadastre pães baseados em um tipo de pão</w:t>
            </w:r>
            <w:ins w:id="115" w:author="Vinicius Blumle Silva Planas de Almeida" w:date="2023-08-19T00:09:00Z">
              <w:r w:rsidR="6D5622E4">
                <w:t>.</w:t>
              </w:r>
            </w:ins>
          </w:p>
        </w:tc>
      </w:tr>
      <w:tr w:rsidR="4266C178" w14:paraId="0B85FF07" w14:textId="77777777" w:rsidTr="4266C178">
        <w:trPr>
          <w:trHeight w:val="300"/>
        </w:trPr>
        <w:tc>
          <w:tcPr>
            <w:tcW w:w="1485" w:type="dxa"/>
          </w:tcPr>
          <w:p w14:paraId="282D49F5" w14:textId="27EA7D64" w:rsidR="0E48AD52" w:rsidRDefault="0E48AD52" w:rsidP="4266C178">
            <w:pPr>
              <w:spacing w:line="240" w:lineRule="auto"/>
              <w:ind w:left="0" w:hanging="2"/>
            </w:pPr>
            <w:r>
              <w:t>RF002</w:t>
            </w:r>
          </w:p>
        </w:tc>
        <w:tc>
          <w:tcPr>
            <w:tcW w:w="2175" w:type="dxa"/>
          </w:tcPr>
          <w:p w14:paraId="19E4E1CD" w14:textId="363C869C" w:rsidR="0E48AD52" w:rsidRDefault="0E48AD52" w:rsidP="4266C178">
            <w:pPr>
              <w:spacing w:line="240" w:lineRule="auto"/>
              <w:ind w:left="0" w:hanging="2"/>
            </w:pPr>
            <w:r>
              <w:t>Cadastro</w:t>
            </w:r>
            <w:r w:rsidR="6AFDB0CB">
              <w:t xml:space="preserve"> de tipo de pão</w:t>
            </w:r>
          </w:p>
        </w:tc>
        <w:tc>
          <w:tcPr>
            <w:tcW w:w="6615" w:type="dxa"/>
            <w:vAlign w:val="center"/>
          </w:tcPr>
          <w:p w14:paraId="092F534B" w14:textId="3D973260" w:rsidR="0F07AA7E" w:rsidRDefault="0F07AA7E" w:rsidP="4266C178">
            <w:pPr>
              <w:spacing w:line="240" w:lineRule="auto"/>
              <w:ind w:left="0" w:hanging="2"/>
            </w:pPr>
            <w:r>
              <w:t>O sistema deverá permitir que o</w:t>
            </w:r>
            <w:r w:rsidR="7FBDEE70">
              <w:t xml:space="preserve"> funcionário cadastre tipos de pães</w:t>
            </w:r>
          </w:p>
        </w:tc>
      </w:tr>
      <w:tr w:rsidR="4266C178" w14:paraId="450BF1DE" w14:textId="77777777" w:rsidTr="4266C178">
        <w:trPr>
          <w:trHeight w:val="300"/>
        </w:trPr>
        <w:tc>
          <w:tcPr>
            <w:tcW w:w="1485" w:type="dxa"/>
          </w:tcPr>
          <w:p w14:paraId="3DE77748" w14:textId="7337DB70" w:rsidR="4266C178" w:rsidRDefault="4266C178" w:rsidP="4266C178">
            <w:pPr>
              <w:spacing w:line="240" w:lineRule="auto"/>
              <w:ind w:left="0" w:hanging="2"/>
            </w:pPr>
          </w:p>
        </w:tc>
        <w:tc>
          <w:tcPr>
            <w:tcW w:w="2175" w:type="dxa"/>
          </w:tcPr>
          <w:p w14:paraId="006F6ADD" w14:textId="0147CCB0" w:rsidR="4266C178" w:rsidRDefault="4266C178" w:rsidP="4266C178">
            <w:pPr>
              <w:spacing w:line="240" w:lineRule="auto"/>
              <w:ind w:left="0" w:hanging="2"/>
            </w:pPr>
          </w:p>
        </w:tc>
        <w:tc>
          <w:tcPr>
            <w:tcW w:w="6615" w:type="dxa"/>
            <w:vAlign w:val="center"/>
          </w:tcPr>
          <w:p w14:paraId="6806AA0C" w14:textId="4BCFF299" w:rsidR="4266C178" w:rsidRDefault="4266C178" w:rsidP="4266C178">
            <w:pPr>
              <w:spacing w:line="240" w:lineRule="auto"/>
              <w:ind w:left="0" w:hanging="2"/>
            </w:pPr>
          </w:p>
        </w:tc>
      </w:tr>
    </w:tbl>
    <w:p w14:paraId="7C4BBCA6" w14:textId="13A92E7B" w:rsidR="4266C178" w:rsidRDefault="4266C178" w:rsidP="4266C178">
      <w:pPr>
        <w:ind w:left="0" w:hanging="2"/>
      </w:pPr>
    </w:p>
    <w:p w14:paraId="380EDDD0" w14:textId="3C6F8FC1" w:rsidR="4266C178" w:rsidRDefault="4266C178">
      <w:pPr>
        <w:ind w:left="0" w:hanging="2"/>
      </w:pPr>
    </w:p>
    <w:p w14:paraId="1FD9F82B" w14:textId="4EA2B129" w:rsidR="4266C178" w:rsidRDefault="4266C178">
      <w:pPr>
        <w:ind w:left="0" w:hanging="2"/>
      </w:pPr>
    </w:p>
    <w:p w14:paraId="2BB5FD33" w14:textId="7A2C75D5" w:rsidR="4266C178" w:rsidRDefault="4266C178" w:rsidP="4266C178">
      <w:pPr>
        <w:ind w:left="0" w:hanging="2"/>
      </w:pPr>
    </w:p>
    <w:p w14:paraId="29E1F9EA" w14:textId="6BF73941" w:rsidR="4266C178" w:rsidRDefault="4266C178" w:rsidP="4266C178">
      <w:pPr>
        <w:ind w:left="0" w:hanging="2"/>
      </w:pPr>
    </w:p>
    <w:p w14:paraId="18E8AD61" w14:textId="77777777" w:rsidR="009C091F" w:rsidRDefault="009C091F">
      <w:pPr>
        <w:ind w:left="0" w:hanging="2"/>
      </w:pPr>
    </w:p>
    <w:p w14:paraId="31500F6C" w14:textId="1A9A2EA7" w:rsidR="009C091F" w:rsidRDefault="009C091F">
      <w:pPr>
        <w:ind w:left="0" w:hanging="2"/>
      </w:pPr>
    </w:p>
    <w:p w14:paraId="676C6A03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hAnsi="Arial" w:cs="Arial"/>
          <w:b/>
          <w:color w:val="FFFFFF"/>
          <w:sz w:val="36"/>
          <w:szCs w:val="36"/>
        </w:rPr>
      </w:pPr>
      <w:bookmarkStart w:id="116" w:name="_heading=h.3j2qqm3" w:colFirst="0" w:colLast="0"/>
      <w:bookmarkEnd w:id="116"/>
      <w:r>
        <w:rPr>
          <w:rFonts w:ascii="Arial" w:hAnsi="Arial" w:cs="Arial"/>
          <w:b/>
          <w:color w:val="FFFFFF"/>
          <w:sz w:val="36"/>
          <w:szCs w:val="36"/>
        </w:rPr>
        <w:t>Requisitos Não-Funcionais</w:t>
      </w:r>
    </w:p>
    <w:p w14:paraId="452BF5BE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>Os requisitos não funcionais, não foram classificados por indicadores de relevância ou prioridade. Aqui são igualmente apresentados nesse sentido. Para identificação única de ca</w:t>
      </w:r>
      <w:r>
        <w:t>d</w:t>
      </w:r>
      <w:r>
        <w:rPr>
          <w:rFonts w:ascii="Arial" w:hAnsi="Arial" w:cs="Arial"/>
        </w:rPr>
        <w:t xml:space="preserve">a requisito será utilizado o formato [Código </w:t>
      </w:r>
      <w:proofErr w:type="spellStart"/>
      <w:proofErr w:type="gramStart"/>
      <w:r>
        <w:rPr>
          <w:rFonts w:ascii="Arial" w:hAnsi="Arial" w:cs="Arial"/>
        </w:rPr>
        <w:t>Requisito.número.nome</w:t>
      </w:r>
      <w:proofErr w:type="spellEnd"/>
      <w:proofErr w:type="gramEnd"/>
      <w:r>
        <w:rPr>
          <w:rFonts w:ascii="Arial" w:hAnsi="Arial" w:cs="Arial"/>
        </w:rPr>
        <w:t>(classificação)]. O código será padrão com identificação RNF (requisito não funciona). O número será incremental a cada requisito e o nome indicará a ação.</w:t>
      </w:r>
    </w:p>
    <w:p w14:paraId="427F4F24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lef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Descrição do Requisitos Não-Funcionais</w:t>
      </w:r>
    </w:p>
    <w:p w14:paraId="730C0CB7" w14:textId="1A2E3B7B" w:rsidR="009C091F" w:rsidRDefault="0013232A" w:rsidP="4266C178">
      <w:pPr>
        <w:pStyle w:val="PargrafodaLista"/>
        <w:keepNext/>
        <w:keepLines/>
        <w:numPr>
          <w:ilvl w:val="0"/>
          <w:numId w:val="5"/>
        </w:numPr>
        <w:spacing w:before="480" w:after="240" w:line="240" w:lineRule="auto"/>
        <w:ind w:left="2" w:hanging="4"/>
        <w:rPr>
          <w:b/>
          <w:bCs/>
          <w:color w:val="FFFFFF"/>
          <w:sz w:val="36"/>
          <w:szCs w:val="36"/>
        </w:rPr>
      </w:pPr>
      <w:r w:rsidRPr="4266C178">
        <w:rPr>
          <w:rFonts w:ascii="Arial" w:hAnsi="Arial" w:cs="Arial"/>
          <w:b/>
          <w:bCs/>
          <w:color w:val="FFFFFF" w:themeColor="background1"/>
          <w:sz w:val="36"/>
          <w:szCs w:val="36"/>
        </w:rPr>
        <w:t>o (Use Case)</w:t>
      </w:r>
    </w:p>
    <w:p w14:paraId="3050C025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hAnsi="Arial" w:cs="Arial"/>
          <w:b/>
          <w:color w:val="000000"/>
          <w:sz w:val="28"/>
          <w:szCs w:val="28"/>
        </w:rPr>
      </w:pPr>
      <w:r w:rsidRPr="4266C178">
        <w:rPr>
          <w:rFonts w:ascii="Arial" w:hAnsi="Arial" w:cs="Arial"/>
          <w:b/>
          <w:bCs/>
          <w:color w:val="000000" w:themeColor="text1"/>
          <w:sz w:val="28"/>
          <w:szCs w:val="28"/>
        </w:rPr>
        <w:t>Diagrama de caso de uso</w:t>
      </w:r>
    </w:p>
    <w:p w14:paraId="24E80D9B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>O diagrama de caso de uso UML (</w:t>
      </w:r>
      <w:proofErr w:type="spellStart"/>
      <w:r>
        <w:rPr>
          <w:rFonts w:ascii="Arial" w:hAnsi="Arial" w:cs="Arial"/>
        </w:rPr>
        <w:t>Unified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é uma ferramenta de modelagem responsável por ilustrar e descrever possíveis interações do usuário, ou outros sistemas externos, com as funcionalidades do sistema (inteiro ou das partes importantes dele).</w:t>
      </w:r>
    </w:p>
    <w:p w14:paraId="755EB5B1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Os responsáveis por essas interações são representados como atores.  O uso do diagrama de caso de uso é muito útil para o entendimento das necessidades dos stakeholders, no desenvolvimento do software. </w:t>
      </w:r>
    </w:p>
    <w:p w14:paraId="4D6D44F4" w14:textId="1B473735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Na Figura </w:t>
      </w:r>
      <w:r>
        <w:t>3</w:t>
      </w:r>
      <w:r>
        <w:rPr>
          <w:rFonts w:ascii="Arial" w:hAnsi="Arial" w:cs="Arial"/>
        </w:rPr>
        <w:t xml:space="preserve"> é exibido o diagrama de caso de uso do sistema. Para sua elaboração foi utilizado o software </w:t>
      </w:r>
      <w:r w:rsidR="11009304">
        <w:rPr>
          <w:rFonts w:ascii="Arial" w:hAnsi="Arial" w:cs="Arial"/>
        </w:rPr>
        <w:t>draw.io.</w:t>
      </w:r>
      <w:r>
        <w:rPr>
          <w:rFonts w:ascii="Arial" w:hAnsi="Arial" w:cs="Arial"/>
        </w:rPr>
        <w:t xml:space="preserve"> </w:t>
      </w:r>
    </w:p>
    <w:p w14:paraId="73FB3601" w14:textId="50F41C1F" w:rsidR="0013232A" w:rsidRDefault="2891546A" w:rsidP="4266C178">
      <w:pPr>
        <w:spacing w:line="360" w:lineRule="auto"/>
        <w:ind w:left="0" w:hanging="2"/>
      </w:pPr>
      <w:r>
        <w:rPr>
          <w:noProof/>
        </w:rPr>
        <w:lastRenderedPageBreak/>
        <w:drawing>
          <wp:inline distT="0" distB="0" distL="0" distR="0" wp14:anchorId="1D7BEF33" wp14:editId="23615819">
            <wp:extent cx="6124574" cy="4810124"/>
            <wp:effectExtent l="0" t="0" r="0" b="0"/>
            <wp:docPr id="1093085725" name="Imagem 109308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BDC0" w14:textId="77777777" w:rsidR="009C091F" w:rsidRDefault="009C091F">
      <w:pPr>
        <w:keepNext/>
        <w:spacing w:line="360" w:lineRule="auto"/>
        <w:ind w:left="0" w:hanging="2"/>
      </w:pPr>
    </w:p>
    <w:p w14:paraId="32A32C1E" w14:textId="77777777" w:rsidR="009C091F" w:rsidRDefault="0013232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hanging="2"/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Figura </w:t>
      </w:r>
      <w:r>
        <w:rPr>
          <w:i/>
          <w:sz w:val="18"/>
          <w:szCs w:val="18"/>
        </w:rPr>
        <w:t>3</w:t>
      </w:r>
      <w:r>
        <w:rPr>
          <w:rFonts w:ascii="Arial" w:hAnsi="Arial" w:cs="Arial"/>
          <w:i/>
          <w:sz w:val="18"/>
          <w:szCs w:val="18"/>
        </w:rPr>
        <w:t xml:space="preserve"> - Diagrama de Caso de Uso</w:t>
      </w:r>
    </w:p>
    <w:p w14:paraId="38E04BAC" w14:textId="77777777" w:rsidR="009C091F" w:rsidRDefault="009C091F">
      <w:pPr>
        <w:spacing w:line="360" w:lineRule="auto"/>
        <w:ind w:left="0" w:hanging="2"/>
        <w:rPr>
          <w:rFonts w:ascii="Arial" w:hAnsi="Arial" w:cs="Arial"/>
          <w:color w:val="002060"/>
        </w:rPr>
      </w:pPr>
    </w:p>
    <w:p w14:paraId="7629DB3A" w14:textId="7EE68C19" w:rsidR="18DD7116" w:rsidRDefault="18DD7116" w:rsidP="18DD7116">
      <w:pPr>
        <w:spacing w:line="360" w:lineRule="auto"/>
        <w:ind w:left="0" w:hanging="2"/>
        <w:rPr>
          <w:rFonts w:ascii="Arial" w:hAnsi="Arial" w:cs="Arial"/>
          <w:color w:val="002060"/>
        </w:rPr>
      </w:pPr>
    </w:p>
    <w:p w14:paraId="3E857476" w14:textId="5C3B4943" w:rsidR="18DD7116" w:rsidRDefault="18DD7116" w:rsidP="18DD7116">
      <w:pPr>
        <w:spacing w:line="360" w:lineRule="auto"/>
        <w:ind w:left="0" w:hanging="2"/>
        <w:rPr>
          <w:rFonts w:ascii="Arial" w:hAnsi="Arial" w:cs="Arial"/>
          <w:color w:val="002060"/>
        </w:rPr>
      </w:pPr>
    </w:p>
    <w:p w14:paraId="02E582E8" w14:textId="3C5CE16B" w:rsidR="18DD7116" w:rsidRDefault="18DD7116" w:rsidP="18DD7116">
      <w:pPr>
        <w:spacing w:line="360" w:lineRule="auto"/>
        <w:ind w:left="0" w:hanging="2"/>
        <w:rPr>
          <w:rFonts w:ascii="Arial" w:hAnsi="Arial" w:cs="Arial"/>
          <w:color w:val="002060"/>
        </w:rPr>
      </w:pPr>
    </w:p>
    <w:p w14:paraId="0FC3D7FC" w14:textId="77777777" w:rsidR="009C091F" w:rsidRDefault="0013232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hAnsi="Arial" w:cs="Arial"/>
          <w:b/>
          <w:sz w:val="28"/>
          <w:szCs w:val="28"/>
        </w:rPr>
      </w:pPr>
      <w:r w:rsidRPr="4266C178">
        <w:rPr>
          <w:rFonts w:ascii="Arial" w:hAnsi="Arial" w:cs="Arial"/>
          <w:b/>
          <w:bCs/>
          <w:sz w:val="28"/>
          <w:szCs w:val="28"/>
        </w:rPr>
        <w:t xml:space="preserve"> Descrição </w:t>
      </w:r>
      <w:r w:rsidR="00CC48C7" w:rsidRPr="4266C178">
        <w:rPr>
          <w:rFonts w:ascii="Arial" w:hAnsi="Arial" w:cs="Arial"/>
          <w:b/>
          <w:bCs/>
          <w:sz w:val="28"/>
          <w:szCs w:val="28"/>
        </w:rPr>
        <w:t xml:space="preserve">e Identificação </w:t>
      </w:r>
      <w:r w:rsidRPr="4266C178">
        <w:rPr>
          <w:rFonts w:ascii="Arial" w:hAnsi="Arial" w:cs="Arial"/>
          <w:b/>
          <w:bCs/>
          <w:sz w:val="28"/>
          <w:szCs w:val="28"/>
        </w:rPr>
        <w:t>dos casos de uso representados.</w:t>
      </w:r>
    </w:p>
    <w:p w14:paraId="6741917F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  <w:b/>
        </w:rPr>
        <w:t>Atores</w:t>
      </w:r>
    </w:p>
    <w:p w14:paraId="5977A2C1" w14:textId="77777777" w:rsidR="009C091F" w:rsidRDefault="0013232A">
      <w:pPr>
        <w:spacing w:line="360" w:lineRule="auto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>O diagrama possui dois atores principais são eles:</w:t>
      </w:r>
    </w:p>
    <w:p w14:paraId="77F1FE38" w14:textId="7DC3F9F2" w:rsidR="0013232A" w:rsidRPr="00A35BDA" w:rsidRDefault="46993D5D" w:rsidP="18DD7116">
      <w:pPr>
        <w:numPr>
          <w:ilvl w:val="0"/>
          <w:numId w:val="10"/>
        </w:numPr>
        <w:spacing w:before="67" w:line="360" w:lineRule="auto"/>
        <w:ind w:left="0" w:hanging="2"/>
        <w:rPr>
          <w:rFonts w:ascii="Arial" w:hAnsi="Arial" w:cs="Arial"/>
          <w:color w:val="000000" w:themeColor="text1"/>
        </w:rPr>
      </w:pPr>
      <w:r w:rsidRPr="18DD7116">
        <w:rPr>
          <w:rFonts w:ascii="Arial" w:hAnsi="Arial" w:cs="Arial"/>
        </w:rPr>
        <w:lastRenderedPageBreak/>
        <w:t xml:space="preserve">Funcionário: </w:t>
      </w:r>
      <w:r w:rsidRPr="18DD7116">
        <w:rPr>
          <w:rFonts w:ascii="Arial" w:hAnsi="Arial" w:cs="Arial"/>
          <w:color w:val="000000" w:themeColor="text1"/>
        </w:rPr>
        <w:t>Representa funcionário do estabelecimento, responsável pelas operações comerciais.</w:t>
      </w:r>
    </w:p>
    <w:p w14:paraId="322ADDF3" w14:textId="66BB5107" w:rsidR="18DD7116" w:rsidRDefault="18DD7116">
      <w:pPr>
        <w:ind w:left="0" w:hanging="2"/>
      </w:pPr>
    </w:p>
    <w:p w14:paraId="4F6E0DE8" w14:textId="40093D10" w:rsidR="7BB00259" w:rsidRDefault="7BB00259" w:rsidP="18DD7116">
      <w:pPr>
        <w:spacing w:before="240" w:line="276" w:lineRule="auto"/>
        <w:ind w:left="0" w:hanging="2"/>
        <w:rPr>
          <w:rFonts w:ascii="Arial" w:hAnsi="Arial" w:cs="Arial"/>
          <w:color w:val="000000" w:themeColor="text1"/>
        </w:rPr>
      </w:pPr>
      <w:r w:rsidRPr="18DD7116">
        <w:rPr>
          <w:rFonts w:ascii="Arial" w:hAnsi="Arial" w:cs="Arial"/>
          <w:b/>
          <w:bCs/>
          <w:color w:val="000000" w:themeColor="text1"/>
        </w:rPr>
        <w:t xml:space="preserve">Identificação: </w:t>
      </w:r>
      <w:r w:rsidRPr="18DD7116">
        <w:rPr>
          <w:rFonts w:ascii="Arial" w:hAnsi="Arial" w:cs="Arial"/>
          <w:color w:val="000000" w:themeColor="text1"/>
        </w:rPr>
        <w:t xml:space="preserve"> UC01</w:t>
      </w:r>
    </w:p>
    <w:p w14:paraId="6368185A" w14:textId="329A6A1D" w:rsidR="7BB00259" w:rsidRDefault="7BB00259" w:rsidP="18DD7116">
      <w:pPr>
        <w:spacing w:before="240" w:line="276" w:lineRule="auto"/>
        <w:ind w:left="0" w:hanging="2"/>
        <w:rPr>
          <w:rFonts w:ascii="Arial" w:hAnsi="Arial" w:cs="Arial"/>
          <w:color w:val="000000" w:themeColor="text1"/>
        </w:rPr>
      </w:pPr>
      <w:r w:rsidRPr="18DD7116">
        <w:rPr>
          <w:rFonts w:ascii="Arial" w:hAnsi="Arial" w:cs="Arial"/>
          <w:b/>
          <w:bCs/>
          <w:color w:val="000000" w:themeColor="text1"/>
        </w:rPr>
        <w:t xml:space="preserve">Caso de Uso: </w:t>
      </w:r>
      <w:r w:rsidRPr="18DD7116">
        <w:rPr>
          <w:rFonts w:ascii="Arial" w:hAnsi="Arial" w:cs="Arial"/>
          <w:color w:val="000000" w:themeColor="text1"/>
        </w:rPr>
        <w:t>Cadastro de Produto</w:t>
      </w:r>
    </w:p>
    <w:p w14:paraId="765781FF" w14:textId="1B37CD70" w:rsidR="7BB00259" w:rsidRDefault="7BB00259" w:rsidP="18DD7116">
      <w:pPr>
        <w:spacing w:line="276" w:lineRule="auto"/>
        <w:ind w:left="0" w:hanging="2"/>
        <w:rPr>
          <w:rFonts w:ascii="Arial" w:hAnsi="Arial" w:cs="Arial"/>
          <w:color w:val="000000" w:themeColor="text1"/>
          <w:sz w:val="22"/>
          <w:szCs w:val="22"/>
        </w:rPr>
      </w:pPr>
      <w:r w:rsidRPr="18DD711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Objetivo: </w:t>
      </w:r>
      <w:r w:rsidRPr="18DD7116">
        <w:rPr>
          <w:rFonts w:ascii="Arial" w:hAnsi="Arial" w:cs="Arial"/>
          <w:color w:val="000000" w:themeColor="text1"/>
          <w:sz w:val="22"/>
          <w:szCs w:val="22"/>
        </w:rPr>
        <w:t>Cadastrar a diversidade de produtos em quantidade e preço</w:t>
      </w:r>
    </w:p>
    <w:p w14:paraId="0D6EA09C" w14:textId="0BE5F36E" w:rsidR="7BB00259" w:rsidRDefault="7BB00259" w:rsidP="18DD7116">
      <w:pPr>
        <w:spacing w:line="276" w:lineRule="auto"/>
        <w:ind w:left="0" w:hanging="2"/>
        <w:rPr>
          <w:rFonts w:ascii="Arial" w:hAnsi="Arial" w:cs="Arial"/>
          <w:color w:val="000000" w:themeColor="text1"/>
        </w:rPr>
      </w:pPr>
      <w:r w:rsidRPr="18DD7116">
        <w:rPr>
          <w:rFonts w:ascii="Arial" w:hAnsi="Arial" w:cs="Arial"/>
          <w:b/>
          <w:bCs/>
          <w:color w:val="000000" w:themeColor="text1"/>
        </w:rPr>
        <w:t xml:space="preserve">Ator: </w:t>
      </w:r>
      <w:r w:rsidRPr="18DD7116">
        <w:rPr>
          <w:rFonts w:ascii="Arial" w:hAnsi="Arial" w:cs="Arial"/>
          <w:color w:val="000000" w:themeColor="text1"/>
        </w:rPr>
        <w:t>Funcionário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035"/>
      </w:tblGrid>
      <w:tr w:rsidR="18DD7116" w14:paraId="6F2C5548" w14:textId="77777777" w:rsidTr="18DD7116">
        <w:trPr>
          <w:trHeight w:val="39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CAB6E" w14:textId="65155BB9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Cenário Principal </w:t>
            </w:r>
          </w:p>
        </w:tc>
      </w:tr>
      <w:tr w:rsidR="18DD7116" w14:paraId="6BC9421E" w14:textId="77777777" w:rsidTr="18DD7116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7D05C58" w14:textId="0DE37DD3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Sessão do Ator </w:t>
            </w:r>
          </w:p>
        </w:tc>
        <w:tc>
          <w:tcPr>
            <w:tcW w:w="403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4F667" w14:textId="6DB89F7C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Resposta do Sistema </w:t>
            </w:r>
          </w:p>
        </w:tc>
      </w:tr>
      <w:tr w:rsidR="18DD7116" w14:paraId="278ED747" w14:textId="77777777" w:rsidTr="18DD7116">
        <w:trPr>
          <w:trHeight w:val="499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2681990" w14:textId="2D19504C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1. Atribuir o nome do produto </w:t>
            </w:r>
          </w:p>
          <w:p w14:paraId="333D8181" w14:textId="09E7674F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2. Apresentar o tipo do pão </w:t>
            </w:r>
          </w:p>
          <w:p w14:paraId="527B76DD" w14:textId="0FD6257B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3. Cadastrar a quantidade do produto </w:t>
            </w:r>
          </w:p>
          <w:p w14:paraId="33300E89" w14:textId="1C8DBD64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4. Inserir o preço do produto</w:t>
            </w:r>
          </w:p>
        </w:tc>
        <w:tc>
          <w:tcPr>
            <w:tcW w:w="4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5CA34" w14:textId="30E9A294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 Apresenta o nome do produto (Pão)</w:t>
            </w:r>
          </w:p>
          <w:p w14:paraId="1AF6299C" w14:textId="592E5751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1.1 Valida o nome do pão no sistema</w:t>
            </w:r>
          </w:p>
          <w:p w14:paraId="0BC8C561" w14:textId="3CCDE600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1.2 Salva o nome do produto no sistema.</w:t>
            </w:r>
          </w:p>
          <w:p w14:paraId="52AA7875" w14:textId="39ABD8A9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2. Exibe as informações referentes ao tipo de pão que foram salvas.</w:t>
            </w:r>
          </w:p>
          <w:p w14:paraId="0FEEB322" w14:textId="151183AB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3. Exibe a quantidade do produto que o cliente deseja consumir.</w:t>
            </w:r>
          </w:p>
          <w:p w14:paraId="55605A3C" w14:textId="2C95087E" w:rsidR="18DD7116" w:rsidRDefault="18DD7116" w:rsidP="18DD7116">
            <w:pPr>
              <w:spacing w:before="240" w:line="240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4.Apresenta o preço do produto para o cliente.</w:t>
            </w:r>
            <w:r w:rsidRPr="18DD7116">
              <w:rPr>
                <w:rFonts w:ascii="Times New Roman" w:eastAsia="Times New Roman" w:hAnsi="Times New Roman" w:cs="Times New Roman"/>
              </w:rPr>
              <w:t xml:space="preserve"> </w:t>
            </w:r>
            <w:r w:rsidRPr="18DD7116">
              <w:rPr>
                <w:rFonts w:ascii="Arial" w:hAnsi="Arial" w:cs="Arial"/>
              </w:rPr>
              <w:t xml:space="preserve">  </w:t>
            </w:r>
          </w:p>
        </w:tc>
      </w:tr>
      <w:tr w:rsidR="18DD7116" w14:paraId="42A6411E" w14:textId="77777777" w:rsidTr="18DD7116">
        <w:trPr>
          <w:trHeight w:val="30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206C74" w14:textId="7ADCEE8C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  <w:b/>
                <w:bCs/>
              </w:rPr>
              <w:t>Sequência Alternativa 1</w:t>
            </w:r>
            <w:r w:rsidRPr="18DD7116">
              <w:rPr>
                <w:rFonts w:ascii="Arial" w:hAnsi="Arial" w:cs="Arial"/>
              </w:rPr>
              <w:t xml:space="preserve"> </w:t>
            </w:r>
          </w:p>
        </w:tc>
      </w:tr>
      <w:tr w:rsidR="18DD7116" w14:paraId="6D65CB10" w14:textId="77777777" w:rsidTr="18DD7116">
        <w:trPr>
          <w:trHeight w:val="1245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9539D" w14:textId="68A13437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A1. Alterar o passo 1 - Nome do produto não cadastrado</w:t>
            </w:r>
          </w:p>
          <w:p w14:paraId="4222AEB2" w14:textId="3CB0BB6A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 O funcionário tem que incluir o nome do produto</w:t>
            </w:r>
          </w:p>
        </w:tc>
      </w:tr>
      <w:tr w:rsidR="18DD7116" w14:paraId="4CD664C6" w14:textId="77777777" w:rsidTr="18DD7116">
        <w:trPr>
          <w:trHeight w:val="54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B747A" w14:textId="27D4AE6F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  <w:b/>
                <w:bCs/>
              </w:rPr>
              <w:t>Sequência Alternativa 2</w:t>
            </w:r>
            <w:r w:rsidRPr="18DD7116">
              <w:rPr>
                <w:rFonts w:ascii="Arial" w:hAnsi="Arial" w:cs="Arial"/>
              </w:rPr>
              <w:t xml:space="preserve"> </w:t>
            </w:r>
          </w:p>
        </w:tc>
      </w:tr>
      <w:tr w:rsidR="18DD7116" w14:paraId="17D3C26D" w14:textId="77777777" w:rsidTr="18DD7116">
        <w:trPr>
          <w:trHeight w:val="30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5B843" w14:textId="79EA071F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 A2. Alterar o passo 2 - Não informou o tipo do pão</w:t>
            </w:r>
          </w:p>
          <w:p w14:paraId="1879930B" w14:textId="32B3758D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lastRenderedPageBreak/>
              <w:t>1.a. O funcionário tem que inserir o tipo do pão</w:t>
            </w:r>
          </w:p>
          <w:p w14:paraId="31127699" w14:textId="6790DB65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1.b. O funcionário inserir o tipo de pão que não é trabalhado</w:t>
            </w:r>
          </w:p>
        </w:tc>
      </w:tr>
      <w:tr w:rsidR="18DD7116" w14:paraId="70D63C57" w14:textId="77777777" w:rsidTr="18DD7116">
        <w:trPr>
          <w:trHeight w:val="54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EA334" w14:textId="0855274B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  <w:b/>
                <w:bCs/>
              </w:rPr>
              <w:lastRenderedPageBreak/>
              <w:t>Sequência Alternativa 3</w:t>
            </w:r>
            <w:r w:rsidRPr="18DD7116">
              <w:rPr>
                <w:rFonts w:ascii="Arial" w:hAnsi="Arial" w:cs="Arial"/>
              </w:rPr>
              <w:t xml:space="preserve"> </w:t>
            </w:r>
          </w:p>
        </w:tc>
      </w:tr>
      <w:tr w:rsidR="18DD7116" w14:paraId="434F8949" w14:textId="77777777" w:rsidTr="18DD7116">
        <w:trPr>
          <w:trHeight w:val="300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17D146" w14:textId="3D99821C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A3. Alterar o passo 3 - Sem cadastro da quantidade de produto</w:t>
            </w:r>
          </w:p>
          <w:p w14:paraId="010D52E4" w14:textId="6CE6D291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>1.  O funcionário tem que incluir a quantidade do pão</w:t>
            </w:r>
          </w:p>
        </w:tc>
      </w:tr>
      <w:tr w:rsidR="18DD7116" w14:paraId="6BE9FEB1" w14:textId="77777777" w:rsidTr="18DD7116">
        <w:trPr>
          <w:trHeight w:val="345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E5ADB0" w14:textId="417EA92D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  <w:b/>
                <w:bCs/>
              </w:rPr>
              <w:t>Demais Requisitos</w:t>
            </w:r>
            <w:r w:rsidRPr="18DD7116">
              <w:rPr>
                <w:rFonts w:ascii="Arial" w:hAnsi="Arial" w:cs="Arial"/>
              </w:rPr>
              <w:t xml:space="preserve"> </w:t>
            </w:r>
          </w:p>
        </w:tc>
      </w:tr>
      <w:tr w:rsidR="18DD7116" w14:paraId="63FDA696" w14:textId="77777777" w:rsidTr="18DD7116">
        <w:trPr>
          <w:trHeight w:val="795"/>
        </w:trPr>
        <w:tc>
          <w:tcPr>
            <w:tcW w:w="7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649D82" w14:textId="488763EB" w:rsidR="18DD7116" w:rsidRDefault="18DD7116" w:rsidP="18DD7116">
            <w:p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 A4. Alterar o passo 4 - Sem o preço do produto </w:t>
            </w:r>
          </w:p>
          <w:p w14:paraId="425FE3B7" w14:textId="54275358" w:rsidR="18DD7116" w:rsidRDefault="18DD7116" w:rsidP="18DD7116">
            <w:pPr>
              <w:pStyle w:val="PargrafodaLista"/>
              <w:numPr>
                <w:ilvl w:val="0"/>
                <w:numId w:val="4"/>
              </w:numPr>
              <w:spacing w:before="240" w:line="276" w:lineRule="auto"/>
              <w:ind w:left="0" w:hanging="2"/>
              <w:rPr>
                <w:rFonts w:ascii="Arial" w:hAnsi="Arial" w:cs="Arial"/>
              </w:rPr>
            </w:pPr>
            <w:r w:rsidRPr="18DD7116">
              <w:rPr>
                <w:rFonts w:ascii="Arial" w:hAnsi="Arial" w:cs="Arial"/>
              </w:rPr>
              <w:t xml:space="preserve">O funcionário tem que atribuir o preço do produto  </w:t>
            </w:r>
          </w:p>
        </w:tc>
      </w:tr>
    </w:tbl>
    <w:p w14:paraId="451C55F9" w14:textId="488A0FCA" w:rsidR="18DD7116" w:rsidRDefault="18DD7116" w:rsidP="18DD7116">
      <w:pPr>
        <w:ind w:left="0" w:hanging="2"/>
      </w:pPr>
    </w:p>
    <w:p w14:paraId="546B4AAD" w14:textId="3B301605" w:rsidR="18DD7116" w:rsidRDefault="18DD7116">
      <w:pPr>
        <w:ind w:left="0" w:hanging="2"/>
      </w:pPr>
    </w:p>
    <w:p w14:paraId="7F80A6F2" w14:textId="1C5C6AD3" w:rsidR="18DD7116" w:rsidRDefault="18DD7116">
      <w:pPr>
        <w:ind w:left="0" w:hanging="2"/>
      </w:pPr>
    </w:p>
    <w:p w14:paraId="571AC9FB" w14:textId="56084C76" w:rsidR="18DD7116" w:rsidRDefault="18DD7116">
      <w:pPr>
        <w:ind w:left="0" w:hanging="2"/>
      </w:pPr>
    </w:p>
    <w:p w14:paraId="17E88674" w14:textId="32E1D171" w:rsidR="18DD7116" w:rsidRDefault="18DD7116">
      <w:pPr>
        <w:ind w:left="0" w:hanging="2"/>
      </w:pPr>
    </w:p>
    <w:p w14:paraId="0DAFC2F7" w14:textId="2C975FF4" w:rsidR="0013232A" w:rsidRPr="002750C1" w:rsidRDefault="0013232A" w:rsidP="18DD7116">
      <w:pPr>
        <w:spacing w:line="240" w:lineRule="auto"/>
        <w:ind w:left="0" w:hanging="2"/>
      </w:pPr>
    </w:p>
    <w:p w14:paraId="115F92B8" w14:textId="303940E4" w:rsidR="18DD7116" w:rsidRDefault="18DD7116">
      <w:pPr>
        <w:ind w:left="0" w:hanging="2"/>
      </w:pPr>
    </w:p>
    <w:p w14:paraId="2B44C1DE" w14:textId="0C43D688" w:rsidR="18DD7116" w:rsidRDefault="18DD7116">
      <w:pPr>
        <w:ind w:left="0" w:hanging="2"/>
      </w:pPr>
    </w:p>
    <w:p w14:paraId="3832150A" w14:textId="3D95D06E" w:rsidR="18DD7116" w:rsidRDefault="18DD7116">
      <w:pPr>
        <w:ind w:left="0" w:hanging="2"/>
      </w:pPr>
    </w:p>
    <w:p w14:paraId="66316640" w14:textId="3BE7A2B7" w:rsidR="18DD7116" w:rsidRDefault="18DD7116">
      <w:pPr>
        <w:ind w:left="0" w:hanging="2"/>
      </w:pPr>
    </w:p>
    <w:p w14:paraId="01205F8E" w14:textId="09954772" w:rsidR="18DD7116" w:rsidRDefault="18DD7116">
      <w:pPr>
        <w:ind w:left="0" w:hanging="2"/>
      </w:pPr>
    </w:p>
    <w:p w14:paraId="1EEB017C" w14:textId="7D5B629A" w:rsidR="18DD7116" w:rsidRDefault="18DD7116">
      <w:pPr>
        <w:ind w:left="0" w:hanging="2"/>
      </w:pPr>
    </w:p>
    <w:p w14:paraId="45B56DDB" w14:textId="30592305" w:rsidR="009C091F" w:rsidRDefault="009C091F" w:rsidP="18DD7116">
      <w:pPr>
        <w:spacing w:line="360" w:lineRule="auto"/>
        <w:ind w:left="0" w:hanging="2"/>
        <w:rPr>
          <w:rFonts w:ascii="Arial" w:hAnsi="Arial" w:cs="Arial"/>
        </w:rPr>
      </w:pPr>
    </w:p>
    <w:p w14:paraId="5C443EB4" w14:textId="77777777" w:rsidR="009C091F" w:rsidRDefault="0013232A">
      <w:pPr>
        <w:keepNext/>
        <w:keepLines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480" w:after="240"/>
        <w:ind w:left="2" w:hanging="4"/>
        <w:jc w:val="center"/>
        <w:rPr>
          <w:b/>
          <w:color w:val="FFFFFF"/>
          <w:sz w:val="36"/>
          <w:szCs w:val="36"/>
        </w:rPr>
      </w:pPr>
      <w:r w:rsidRPr="4266C178">
        <w:rPr>
          <w:b/>
          <w:bCs/>
          <w:color w:val="FFFFFF" w:themeColor="background1"/>
          <w:sz w:val="36"/>
          <w:szCs w:val="36"/>
        </w:rPr>
        <w:t>Diagrama de classe</w:t>
      </w:r>
    </w:p>
    <w:p w14:paraId="4126588E" w14:textId="77777777" w:rsidR="009C091F" w:rsidRPr="00CC48C7" w:rsidRDefault="0013232A" w:rsidP="00CC48C7">
      <w:pPr>
        <w:spacing w:line="360" w:lineRule="auto"/>
        <w:ind w:left="0" w:hanging="2"/>
        <w:rPr>
          <w:rFonts w:ascii="Arial" w:hAnsi="Arial" w:cs="Arial"/>
        </w:rPr>
      </w:pPr>
      <w:r w:rsidRPr="00CC48C7">
        <w:rPr>
          <w:rFonts w:ascii="Arial" w:hAnsi="Arial" w:cs="Arial"/>
        </w:rPr>
        <w:t xml:space="preserve">Um diagrama de classes é usado para descrever a estrutura estática de classes no sistema, permitindo definir os atributos, operações (métodos) e os relacionamentos entre as classes. Apresenta uma visão estática da organização das classes, definindo sua estrutura lógica. </w:t>
      </w:r>
      <w:r w:rsidRPr="00CC48C7">
        <w:rPr>
          <w:rFonts w:ascii="Arial" w:hAnsi="Arial" w:cs="Arial"/>
        </w:rPr>
        <w:lastRenderedPageBreak/>
        <w:t>Basicamente, descrevem o que deve estar presente no sistema modelado Classes, Atributos e Métodos.</w:t>
      </w:r>
    </w:p>
    <w:p w14:paraId="77201F44" w14:textId="77777777" w:rsidR="009C091F" w:rsidRPr="00CC48C7" w:rsidRDefault="0013232A" w:rsidP="00CC48C7">
      <w:pPr>
        <w:spacing w:line="360" w:lineRule="auto"/>
        <w:ind w:left="0" w:hanging="2"/>
        <w:rPr>
          <w:rFonts w:ascii="Arial" w:hAnsi="Arial" w:cs="Arial"/>
        </w:rPr>
      </w:pPr>
      <w:r w:rsidRPr="00CC48C7">
        <w:rPr>
          <w:rFonts w:ascii="Arial" w:hAnsi="Arial" w:cs="Arial"/>
        </w:rPr>
        <w:t>Uma classe é uma representação de um item do mundo real, físico ou abstrato, na forma de um tipo de dados personalizado. As classes possuem estruturas internas chamadas de Atributos e de Métodos. Atributos são usados para armazenar os dados dos objetos de uma classe. E métodos são as operações, ou funções que a instância de classe pode executar ou sofrer. Uma instância de classe é chamada de Objeto.</w:t>
      </w:r>
    </w:p>
    <w:p w14:paraId="265C722F" w14:textId="77777777" w:rsidR="009C091F" w:rsidRDefault="0013232A">
      <w:pPr>
        <w:keepNext/>
        <w:keepLines/>
        <w:numPr>
          <w:ilvl w:val="1"/>
          <w:numId w:val="11"/>
        </w:numPr>
        <w:spacing w:before="280" w:after="280"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 Representação do Diagrama de classe</w:t>
      </w:r>
    </w:p>
    <w:p w14:paraId="43953FED" w14:textId="77777777" w:rsidR="009C091F" w:rsidRPr="00A9150C" w:rsidRDefault="0013232A" w:rsidP="00A9150C">
      <w:pPr>
        <w:spacing w:line="360" w:lineRule="auto"/>
        <w:ind w:left="0" w:hanging="2"/>
        <w:rPr>
          <w:rFonts w:ascii="Arial" w:hAnsi="Arial" w:cs="Arial"/>
        </w:rPr>
      </w:pPr>
      <w:r w:rsidRPr="18DD7116">
        <w:rPr>
          <w:rFonts w:ascii="Arial" w:hAnsi="Arial" w:cs="Arial"/>
        </w:rPr>
        <w:t>Abaixo, na figura 4, o diagrama parcial, que está sujeito a alterações até a entrega final, elaborado para o sistema. Para sua elaboração foi utilizado o software diagrams.net</w:t>
      </w:r>
    </w:p>
    <w:p w14:paraId="4FC2528B" w14:textId="68E285C2" w:rsidR="009C091F" w:rsidRDefault="3D811630" w:rsidP="18DD7116">
      <w:pPr>
        <w:ind w:left="0" w:hanging="2"/>
      </w:pPr>
      <w:ins w:id="117" w:author="Vinicius Blumle Silva Planas de Almeida" w:date="2023-08-19T00:20:00Z">
        <w:r>
          <w:rPr>
            <w:noProof/>
          </w:rPr>
          <w:drawing>
            <wp:inline distT="0" distB="0" distL="0" distR="0" wp14:anchorId="18048C35" wp14:editId="3C6DC951">
              <wp:extent cx="6505575" cy="3049985"/>
              <wp:effectExtent l="0" t="0" r="0" b="0"/>
              <wp:docPr id="688813708" name="Imagem 68881370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5575" cy="30499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E58A77" w14:textId="77777777" w:rsidR="009C091F" w:rsidRDefault="0013232A">
      <w:pPr>
        <w:spacing w:before="0" w:after="200" w:line="240" w:lineRule="auto"/>
        <w:ind w:left="0" w:hanging="2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Figura 4 - Diagrama de Classe.</w:t>
      </w:r>
    </w:p>
    <w:p w14:paraId="3CFDED9E" w14:textId="77777777" w:rsidR="009C091F" w:rsidRDefault="009C091F">
      <w:pPr>
        <w:ind w:left="0" w:hanging="2"/>
      </w:pPr>
    </w:p>
    <w:sectPr w:rsidR="009C091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5" w:author="Carlos Fabio Andrade" w:date="2023-06-22T16:30:00Z" w:initials="CFA">
    <w:p w14:paraId="31DB2DEE" w14:textId="77777777" w:rsidR="0088534D" w:rsidRDefault="0088534D" w:rsidP="0058645E">
      <w:pPr>
        <w:pStyle w:val="Textodecomentrio"/>
        <w:ind w:leftChars="0" w:left="0" w:firstLineChars="0" w:firstLine="0"/>
        <w:jc w:val="left"/>
      </w:pPr>
      <w:r>
        <w:rPr>
          <w:rStyle w:val="Refdecomentrio"/>
        </w:rPr>
        <w:annotationRef/>
      </w:r>
      <w:r>
        <w:t>Acredito que as referências bibliográficas devam ficar no final do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DB2D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F58B" w16cex:dateUtc="2023-06-22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DB2DEE" w16cid:durableId="283EF5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FF3D" w14:textId="77777777" w:rsidR="00276E65" w:rsidRDefault="00276E65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6D15093D" w14:textId="77777777" w:rsidR="00276E65" w:rsidRDefault="00276E65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7B12" w14:textId="77777777" w:rsidR="001E2E99" w:rsidRDefault="001E2E99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9EE7" w14:textId="77777777" w:rsidR="00A9150C" w:rsidRDefault="00A9150C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D025" w14:textId="77777777" w:rsidR="001E2E99" w:rsidRDefault="001E2E99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6CA5E" w14:textId="77777777" w:rsidR="00276E65" w:rsidRDefault="00276E65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7D53278B" w14:textId="77777777" w:rsidR="00276E65" w:rsidRDefault="00276E65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4689" w14:textId="77777777" w:rsidR="001E2E99" w:rsidRDefault="001E2E99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BFDE" w14:textId="36296D27" w:rsidR="00A9150C" w:rsidRDefault="00A9150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 w:after="0" w:line="240" w:lineRule="auto"/>
      <w:ind w:left="0" w:hanging="2"/>
      <w:jc w:val="left"/>
      <w:rPr>
        <w:rFonts w:eastAsia="Times"/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do </w:t>
    </w:r>
    <w:ins w:id="118" w:author="Aluno" w:date="2023-08-18T21:33:00Z">
      <w:r w:rsidR="001E2E99">
        <w:rPr>
          <w:b/>
          <w:i/>
          <w:sz w:val="20"/>
          <w:szCs w:val="20"/>
        </w:rPr>
        <w:t>&lt;Nome do Software&gt;</w:t>
      </w:r>
    </w:ins>
    <w:del w:id="119" w:author="Aluno" w:date="2023-08-18T21:33:00Z">
      <w:r w:rsidDel="001E2E99">
        <w:rPr>
          <w:b/>
          <w:i/>
          <w:sz w:val="20"/>
          <w:szCs w:val="20"/>
        </w:rPr>
        <w:delText>Park Wheel</w:delText>
      </w:r>
    </w:del>
    <w:r>
      <w:rPr>
        <w:rFonts w:eastAsia="Times"/>
        <w:b/>
        <w:i/>
        <w:color w:val="000000"/>
        <w:sz w:val="20"/>
        <w:szCs w:val="20"/>
      </w:rPr>
      <w:tab/>
    </w:r>
    <w:r>
      <w:rPr>
        <w:rFonts w:eastAsia="Times"/>
        <w:b/>
        <w:i/>
        <w:color w:val="000000"/>
        <w:sz w:val="20"/>
        <w:szCs w:val="20"/>
      </w:rPr>
      <w:tab/>
      <w:t xml:space="preserve">Página </w:t>
    </w:r>
    <w:r>
      <w:rPr>
        <w:rFonts w:eastAsia="Times"/>
        <w:b/>
        <w:i/>
        <w:color w:val="000000"/>
        <w:sz w:val="20"/>
        <w:szCs w:val="20"/>
      </w:rPr>
      <w:fldChar w:fldCharType="begin"/>
    </w:r>
    <w:r>
      <w:rPr>
        <w:rFonts w:eastAsia="Times"/>
        <w:b/>
        <w:i/>
        <w:color w:val="000000"/>
        <w:sz w:val="20"/>
        <w:szCs w:val="20"/>
      </w:rPr>
      <w:instrText>PAGE</w:instrText>
    </w:r>
    <w:r>
      <w:rPr>
        <w:rFonts w:eastAsia="Times"/>
        <w:b/>
        <w:i/>
        <w:color w:val="000000"/>
        <w:sz w:val="20"/>
        <w:szCs w:val="20"/>
      </w:rPr>
      <w:fldChar w:fldCharType="separate"/>
    </w:r>
    <w:r w:rsidR="00764305">
      <w:rPr>
        <w:rFonts w:eastAsia="Times"/>
        <w:b/>
        <w:i/>
        <w:noProof/>
        <w:color w:val="000000"/>
        <w:sz w:val="20"/>
        <w:szCs w:val="20"/>
      </w:rPr>
      <w:t>23</w:t>
    </w:r>
    <w:r>
      <w:rPr>
        <w:rFonts w:eastAsia="Times"/>
        <w:b/>
        <w:i/>
        <w:color w:val="0000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8796" w14:textId="77777777" w:rsidR="001E2E99" w:rsidRDefault="001E2E99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F845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7C2"/>
    <w:multiLevelType w:val="multilevel"/>
    <w:tmpl w:val="405440D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5D0F25"/>
    <w:multiLevelType w:val="multilevel"/>
    <w:tmpl w:val="86B09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3EDB3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7C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55C"/>
    <w:multiLevelType w:val="hybridMultilevel"/>
    <w:tmpl w:val="FCD05438"/>
    <w:lvl w:ilvl="0" w:tplc="FCA876EE">
      <w:start w:val="2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2" w:hanging="360"/>
      </w:pPr>
    </w:lvl>
    <w:lvl w:ilvl="2" w:tplc="0416001B" w:tentative="1">
      <w:start w:val="1"/>
      <w:numFmt w:val="lowerRoman"/>
      <w:lvlText w:val="%3."/>
      <w:lvlJc w:val="right"/>
      <w:pPr>
        <w:ind w:left="1852" w:hanging="180"/>
      </w:pPr>
    </w:lvl>
    <w:lvl w:ilvl="3" w:tplc="0416000F" w:tentative="1">
      <w:start w:val="1"/>
      <w:numFmt w:val="decimal"/>
      <w:lvlText w:val="%4."/>
      <w:lvlJc w:val="left"/>
      <w:pPr>
        <w:ind w:left="2572" w:hanging="360"/>
      </w:pPr>
    </w:lvl>
    <w:lvl w:ilvl="4" w:tplc="04160019" w:tentative="1">
      <w:start w:val="1"/>
      <w:numFmt w:val="lowerLetter"/>
      <w:lvlText w:val="%5."/>
      <w:lvlJc w:val="left"/>
      <w:pPr>
        <w:ind w:left="3292" w:hanging="360"/>
      </w:pPr>
    </w:lvl>
    <w:lvl w:ilvl="5" w:tplc="0416001B" w:tentative="1">
      <w:start w:val="1"/>
      <w:numFmt w:val="lowerRoman"/>
      <w:lvlText w:val="%6."/>
      <w:lvlJc w:val="right"/>
      <w:pPr>
        <w:ind w:left="4012" w:hanging="180"/>
      </w:pPr>
    </w:lvl>
    <w:lvl w:ilvl="6" w:tplc="0416000F" w:tentative="1">
      <w:start w:val="1"/>
      <w:numFmt w:val="decimal"/>
      <w:lvlText w:val="%7."/>
      <w:lvlJc w:val="left"/>
      <w:pPr>
        <w:ind w:left="4732" w:hanging="360"/>
      </w:pPr>
    </w:lvl>
    <w:lvl w:ilvl="7" w:tplc="04160019" w:tentative="1">
      <w:start w:val="1"/>
      <w:numFmt w:val="lowerLetter"/>
      <w:lvlText w:val="%8."/>
      <w:lvlJc w:val="left"/>
      <w:pPr>
        <w:ind w:left="5452" w:hanging="360"/>
      </w:pPr>
    </w:lvl>
    <w:lvl w:ilvl="8" w:tplc="0416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6" w15:restartNumberingAfterBreak="0">
    <w:nsid w:val="32C97538"/>
    <w:multiLevelType w:val="hybridMultilevel"/>
    <w:tmpl w:val="FEE8D6B8"/>
    <w:lvl w:ilvl="0" w:tplc="CD385616">
      <w:start w:val="2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2" w:hanging="360"/>
      </w:pPr>
    </w:lvl>
    <w:lvl w:ilvl="2" w:tplc="0416001B" w:tentative="1">
      <w:start w:val="1"/>
      <w:numFmt w:val="lowerRoman"/>
      <w:lvlText w:val="%3."/>
      <w:lvlJc w:val="right"/>
      <w:pPr>
        <w:ind w:left="1852" w:hanging="180"/>
      </w:pPr>
    </w:lvl>
    <w:lvl w:ilvl="3" w:tplc="0416000F" w:tentative="1">
      <w:start w:val="1"/>
      <w:numFmt w:val="decimal"/>
      <w:lvlText w:val="%4."/>
      <w:lvlJc w:val="left"/>
      <w:pPr>
        <w:ind w:left="2572" w:hanging="360"/>
      </w:pPr>
    </w:lvl>
    <w:lvl w:ilvl="4" w:tplc="04160019" w:tentative="1">
      <w:start w:val="1"/>
      <w:numFmt w:val="lowerLetter"/>
      <w:lvlText w:val="%5."/>
      <w:lvlJc w:val="left"/>
      <w:pPr>
        <w:ind w:left="3292" w:hanging="360"/>
      </w:pPr>
    </w:lvl>
    <w:lvl w:ilvl="5" w:tplc="0416001B" w:tentative="1">
      <w:start w:val="1"/>
      <w:numFmt w:val="lowerRoman"/>
      <w:lvlText w:val="%6."/>
      <w:lvlJc w:val="right"/>
      <w:pPr>
        <w:ind w:left="4012" w:hanging="180"/>
      </w:pPr>
    </w:lvl>
    <w:lvl w:ilvl="6" w:tplc="0416000F" w:tentative="1">
      <w:start w:val="1"/>
      <w:numFmt w:val="decimal"/>
      <w:lvlText w:val="%7."/>
      <w:lvlJc w:val="left"/>
      <w:pPr>
        <w:ind w:left="4732" w:hanging="360"/>
      </w:pPr>
    </w:lvl>
    <w:lvl w:ilvl="7" w:tplc="04160019" w:tentative="1">
      <w:start w:val="1"/>
      <w:numFmt w:val="lowerLetter"/>
      <w:lvlText w:val="%8."/>
      <w:lvlJc w:val="left"/>
      <w:pPr>
        <w:ind w:left="5452" w:hanging="360"/>
      </w:pPr>
    </w:lvl>
    <w:lvl w:ilvl="8" w:tplc="0416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7" w15:restartNumberingAfterBreak="0">
    <w:nsid w:val="363371D6"/>
    <w:multiLevelType w:val="hybridMultilevel"/>
    <w:tmpl w:val="78BE6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536AB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CED59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60269"/>
    <w:multiLevelType w:val="hybridMultilevel"/>
    <w:tmpl w:val="33BE5F1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0DF40F9"/>
    <w:multiLevelType w:val="hybridMultilevel"/>
    <w:tmpl w:val="1B04D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ABAC7"/>
    <w:multiLevelType w:val="hybridMultilevel"/>
    <w:tmpl w:val="FFFFFFFF"/>
    <w:lvl w:ilvl="0" w:tplc="543AB580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1" w:tplc="7990E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0E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8F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7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6E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C9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6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A9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C26EC"/>
    <w:multiLevelType w:val="hybridMultilevel"/>
    <w:tmpl w:val="D43ED550"/>
    <w:lvl w:ilvl="0" w:tplc="04047B84">
      <w:start w:val="2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2" w:hanging="360"/>
      </w:pPr>
    </w:lvl>
    <w:lvl w:ilvl="2" w:tplc="0416001B" w:tentative="1">
      <w:start w:val="1"/>
      <w:numFmt w:val="lowerRoman"/>
      <w:lvlText w:val="%3."/>
      <w:lvlJc w:val="right"/>
      <w:pPr>
        <w:ind w:left="1852" w:hanging="180"/>
      </w:pPr>
    </w:lvl>
    <w:lvl w:ilvl="3" w:tplc="0416000F" w:tentative="1">
      <w:start w:val="1"/>
      <w:numFmt w:val="decimal"/>
      <w:lvlText w:val="%4."/>
      <w:lvlJc w:val="left"/>
      <w:pPr>
        <w:ind w:left="2572" w:hanging="360"/>
      </w:pPr>
    </w:lvl>
    <w:lvl w:ilvl="4" w:tplc="04160019" w:tentative="1">
      <w:start w:val="1"/>
      <w:numFmt w:val="lowerLetter"/>
      <w:lvlText w:val="%5."/>
      <w:lvlJc w:val="left"/>
      <w:pPr>
        <w:ind w:left="3292" w:hanging="360"/>
      </w:pPr>
    </w:lvl>
    <w:lvl w:ilvl="5" w:tplc="0416001B" w:tentative="1">
      <w:start w:val="1"/>
      <w:numFmt w:val="lowerRoman"/>
      <w:lvlText w:val="%6."/>
      <w:lvlJc w:val="right"/>
      <w:pPr>
        <w:ind w:left="4012" w:hanging="180"/>
      </w:pPr>
    </w:lvl>
    <w:lvl w:ilvl="6" w:tplc="0416000F" w:tentative="1">
      <w:start w:val="1"/>
      <w:numFmt w:val="decimal"/>
      <w:lvlText w:val="%7."/>
      <w:lvlJc w:val="left"/>
      <w:pPr>
        <w:ind w:left="4732" w:hanging="360"/>
      </w:pPr>
    </w:lvl>
    <w:lvl w:ilvl="7" w:tplc="04160019" w:tentative="1">
      <w:start w:val="1"/>
      <w:numFmt w:val="lowerLetter"/>
      <w:lvlText w:val="%8."/>
      <w:lvlJc w:val="left"/>
      <w:pPr>
        <w:ind w:left="5452" w:hanging="360"/>
      </w:pPr>
    </w:lvl>
    <w:lvl w:ilvl="8" w:tplc="0416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4" w15:restartNumberingAfterBreak="0">
    <w:nsid w:val="5EDF5144"/>
    <w:multiLevelType w:val="multilevel"/>
    <w:tmpl w:val="C4B4A59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83636E2"/>
    <w:multiLevelType w:val="hybridMultilevel"/>
    <w:tmpl w:val="A6DA8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BCE32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67FE2"/>
    <w:multiLevelType w:val="multilevel"/>
    <w:tmpl w:val="B03E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21233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F0ED8"/>
    <w:multiLevelType w:val="multilevel"/>
    <w:tmpl w:val="16E2417A"/>
    <w:lvl w:ilvl="0">
      <w:start w:val="1"/>
      <w:numFmt w:val="decimal"/>
      <w:lvlText w:val="%1"/>
      <w:lvlJc w:val="left"/>
      <w:pPr>
        <w:ind w:left="60" w:hanging="261"/>
      </w:pPr>
      <w:rPr>
        <w:rFonts w:ascii="Arial" w:eastAsia="Times New Roman" w:hAnsi="Arial" w:cs="Arial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80" w:hanging="4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96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4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924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405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88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368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849" w:hanging="421"/>
      </w:pPr>
      <w:rPr>
        <w:rFonts w:hint="default"/>
        <w:lang w:val="pt-PT" w:eastAsia="en-US" w:bidi="ar-SA"/>
      </w:rPr>
    </w:lvl>
  </w:abstractNum>
  <w:abstractNum w:abstractNumId="20" w15:restartNumberingAfterBreak="0">
    <w:nsid w:val="73DC0658"/>
    <w:multiLevelType w:val="multilevel"/>
    <w:tmpl w:val="DF9C1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AD1021C"/>
    <w:multiLevelType w:val="multilevel"/>
    <w:tmpl w:val="5A8ACD8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2" w15:restartNumberingAfterBreak="0">
    <w:nsid w:val="7E707592"/>
    <w:multiLevelType w:val="multilevel"/>
    <w:tmpl w:val="100E3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3"/>
  </w:num>
  <w:num w:numId="5">
    <w:abstractNumId w:val="16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14"/>
  </w:num>
  <w:num w:numId="12">
    <w:abstractNumId w:val="17"/>
  </w:num>
  <w:num w:numId="13">
    <w:abstractNumId w:val="10"/>
  </w:num>
  <w:num w:numId="14">
    <w:abstractNumId w:val="19"/>
  </w:num>
  <w:num w:numId="15">
    <w:abstractNumId w:val="6"/>
  </w:num>
  <w:num w:numId="16">
    <w:abstractNumId w:val="13"/>
  </w:num>
  <w:num w:numId="17">
    <w:abstractNumId w:val="5"/>
  </w:num>
  <w:num w:numId="18">
    <w:abstractNumId w:val="21"/>
  </w:num>
  <w:num w:numId="19">
    <w:abstractNumId w:val="15"/>
  </w:num>
  <w:num w:numId="20">
    <w:abstractNumId w:val="22"/>
  </w:num>
  <w:num w:numId="21">
    <w:abstractNumId w:val="20"/>
  </w:num>
  <w:num w:numId="22">
    <w:abstractNumId w:val="7"/>
  </w:num>
  <w:num w:numId="2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uno">
    <w15:presenceInfo w15:providerId="None" w15:userId="Aluno"/>
  </w15:person>
  <w15:person w15:author="Carlos Fabio Andrade">
    <w15:presenceInfo w15:providerId="Windows Live" w15:userId="4a70b5c794312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91F"/>
    <w:rsid w:val="00051A30"/>
    <w:rsid w:val="0013232A"/>
    <w:rsid w:val="001B6C3A"/>
    <w:rsid w:val="001E2E99"/>
    <w:rsid w:val="00276E65"/>
    <w:rsid w:val="002D41D0"/>
    <w:rsid w:val="00466D43"/>
    <w:rsid w:val="005A387C"/>
    <w:rsid w:val="00764305"/>
    <w:rsid w:val="0088534D"/>
    <w:rsid w:val="008B50A7"/>
    <w:rsid w:val="009C091F"/>
    <w:rsid w:val="00A43F25"/>
    <w:rsid w:val="00A9150C"/>
    <w:rsid w:val="00CC48C7"/>
    <w:rsid w:val="00CF0626"/>
    <w:rsid w:val="00D67E94"/>
    <w:rsid w:val="00FD3590"/>
    <w:rsid w:val="023E242F"/>
    <w:rsid w:val="02A33E7F"/>
    <w:rsid w:val="02E7BB22"/>
    <w:rsid w:val="030E4DA8"/>
    <w:rsid w:val="033818D8"/>
    <w:rsid w:val="05922AA7"/>
    <w:rsid w:val="0800A818"/>
    <w:rsid w:val="080B89FB"/>
    <w:rsid w:val="0A22CC89"/>
    <w:rsid w:val="0CA112B1"/>
    <w:rsid w:val="0D036CEA"/>
    <w:rsid w:val="0D16E417"/>
    <w:rsid w:val="0E48AD52"/>
    <w:rsid w:val="0F07AA7E"/>
    <w:rsid w:val="0F390CED"/>
    <w:rsid w:val="11009304"/>
    <w:rsid w:val="1270ADAF"/>
    <w:rsid w:val="13A04B1B"/>
    <w:rsid w:val="1474FBEA"/>
    <w:rsid w:val="14F3158B"/>
    <w:rsid w:val="16E94E31"/>
    <w:rsid w:val="17BC3966"/>
    <w:rsid w:val="18DD7116"/>
    <w:rsid w:val="19B789D9"/>
    <w:rsid w:val="1AA9E2BF"/>
    <w:rsid w:val="1ADB924E"/>
    <w:rsid w:val="200F9C39"/>
    <w:rsid w:val="202F0F34"/>
    <w:rsid w:val="223FF403"/>
    <w:rsid w:val="22A32AA1"/>
    <w:rsid w:val="25BDA7F2"/>
    <w:rsid w:val="267FE474"/>
    <w:rsid w:val="2891546A"/>
    <w:rsid w:val="28F548B4"/>
    <w:rsid w:val="28FE642F"/>
    <w:rsid w:val="2A911915"/>
    <w:rsid w:val="2B11EB78"/>
    <w:rsid w:val="2CD8A710"/>
    <w:rsid w:val="2CED7224"/>
    <w:rsid w:val="2DFD75E2"/>
    <w:rsid w:val="31005A99"/>
    <w:rsid w:val="329308FC"/>
    <w:rsid w:val="32BB0B52"/>
    <w:rsid w:val="345D0C52"/>
    <w:rsid w:val="352BBE4E"/>
    <w:rsid w:val="35D3CBBC"/>
    <w:rsid w:val="363257B2"/>
    <w:rsid w:val="36C04EFF"/>
    <w:rsid w:val="37444F5E"/>
    <w:rsid w:val="38D9F2D4"/>
    <w:rsid w:val="3B08C72A"/>
    <w:rsid w:val="3D811630"/>
    <w:rsid w:val="3F8BB703"/>
    <w:rsid w:val="400E8919"/>
    <w:rsid w:val="40287254"/>
    <w:rsid w:val="405F9AD7"/>
    <w:rsid w:val="41B332D9"/>
    <w:rsid w:val="41E0A86B"/>
    <w:rsid w:val="4266C178"/>
    <w:rsid w:val="46993D5D"/>
    <w:rsid w:val="478B76CB"/>
    <w:rsid w:val="4819C93D"/>
    <w:rsid w:val="48350DBE"/>
    <w:rsid w:val="48A862F5"/>
    <w:rsid w:val="4ACFFEDA"/>
    <w:rsid w:val="4B6CAE80"/>
    <w:rsid w:val="4BBD0C36"/>
    <w:rsid w:val="4C1CA974"/>
    <w:rsid w:val="4D826AEA"/>
    <w:rsid w:val="4F849371"/>
    <w:rsid w:val="500726F3"/>
    <w:rsid w:val="51DBF004"/>
    <w:rsid w:val="537E2466"/>
    <w:rsid w:val="5694C75E"/>
    <w:rsid w:val="58519589"/>
    <w:rsid w:val="5940A84F"/>
    <w:rsid w:val="5A1A3C2E"/>
    <w:rsid w:val="5A2357A9"/>
    <w:rsid w:val="5BA847E8"/>
    <w:rsid w:val="5BB60C8F"/>
    <w:rsid w:val="5D51DCF0"/>
    <w:rsid w:val="5EECE2B9"/>
    <w:rsid w:val="5FAA8AA3"/>
    <w:rsid w:val="5FAFE9D3"/>
    <w:rsid w:val="5FC6D2B6"/>
    <w:rsid w:val="60FEE237"/>
    <w:rsid w:val="62254E13"/>
    <w:rsid w:val="6260C040"/>
    <w:rsid w:val="62E78A95"/>
    <w:rsid w:val="655CEED5"/>
    <w:rsid w:val="66112107"/>
    <w:rsid w:val="67A01F87"/>
    <w:rsid w:val="683C7F05"/>
    <w:rsid w:val="689258F5"/>
    <w:rsid w:val="6924158E"/>
    <w:rsid w:val="6ADE244A"/>
    <w:rsid w:val="6AFDB0CB"/>
    <w:rsid w:val="6B0AFA8E"/>
    <w:rsid w:val="6BED7134"/>
    <w:rsid w:val="6C821E9F"/>
    <w:rsid w:val="6D5622E4"/>
    <w:rsid w:val="6DFF37F8"/>
    <w:rsid w:val="72627B12"/>
    <w:rsid w:val="75741956"/>
    <w:rsid w:val="764FE4DA"/>
    <w:rsid w:val="770FE9B7"/>
    <w:rsid w:val="7771CA27"/>
    <w:rsid w:val="79854DF7"/>
    <w:rsid w:val="7BB00259"/>
    <w:rsid w:val="7FBDE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CB0"/>
  <w15:docId w15:val="{BB6D7E98-0D0F-480A-9D0A-E768CAB1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rFonts w:ascii="Times" w:hAnsi="Times" w:cs="Times"/>
      <w:position w:val="-1"/>
      <w:lang w:eastAsia="en-US" w:bidi="he-IL"/>
    </w:rPr>
  </w:style>
  <w:style w:type="paragraph" w:styleId="Ttulo1">
    <w:name w:val="heading 1"/>
    <w:basedOn w:val="Normal"/>
    <w:next w:val="Normal"/>
    <w:pPr>
      <w:keepNext/>
      <w:keepLines/>
      <w:numPr>
        <w:numId w:val="9"/>
      </w:numPr>
      <w:spacing w:before="480" w:after="240"/>
      <w:ind w:left="-1" w:hanging="1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9"/>
      </w:numPr>
      <w:spacing w:before="280" w:after="280"/>
      <w:ind w:left="-1" w:hanging="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pPr>
      <w:numPr>
        <w:ilvl w:val="2"/>
        <w:numId w:val="9"/>
      </w:numPr>
      <w:spacing w:before="240" w:after="240"/>
      <w:ind w:left="-1" w:hanging="1"/>
      <w:outlineLvl w:val="2"/>
    </w:pPr>
    <w:rPr>
      <w:b/>
      <w:bCs/>
    </w:rPr>
  </w:style>
  <w:style w:type="paragraph" w:styleId="Ttulo4">
    <w:name w:val="heading 4"/>
    <w:basedOn w:val="Normal"/>
    <w:next w:val="Normal"/>
    <w:pPr>
      <w:keepNext/>
      <w:numPr>
        <w:ilvl w:val="3"/>
        <w:numId w:val="9"/>
      </w:numPr>
      <w:spacing w:before="240" w:after="60" w:line="220" w:lineRule="atLeast"/>
      <w:ind w:left="-1" w:hanging="1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pPr>
      <w:numPr>
        <w:ilvl w:val="4"/>
        <w:numId w:val="9"/>
      </w:numPr>
      <w:spacing w:before="240" w:after="60" w:line="220" w:lineRule="atLeast"/>
      <w:ind w:left="-1" w:hanging="1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pPr>
      <w:numPr>
        <w:ilvl w:val="5"/>
        <w:numId w:val="9"/>
      </w:numPr>
      <w:spacing w:before="240" w:after="60" w:line="220" w:lineRule="atLeast"/>
      <w:ind w:left="-1" w:hanging="1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9"/>
      </w:numPr>
      <w:spacing w:before="240" w:after="60" w:line="220" w:lineRule="atLeast"/>
      <w:ind w:left="-1" w:hanging="1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pPr>
      <w:numPr>
        <w:ilvl w:val="7"/>
        <w:numId w:val="9"/>
      </w:numPr>
      <w:spacing w:before="240" w:after="60" w:line="220" w:lineRule="atLeast"/>
      <w:ind w:left="-1" w:hanging="1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numPr>
        <w:ilvl w:val="8"/>
        <w:numId w:val="9"/>
      </w:numPr>
      <w:spacing w:before="240" w:after="60" w:line="220" w:lineRule="atLeast"/>
      <w:ind w:left="-1" w:hanging="1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after="240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12"/>
      </w:numPr>
      <w:spacing w:line="220" w:lineRule="atLeas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rPr>
      <w:rFonts w:ascii="Times" w:hAnsi="Times" w:cs="Times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 w:val="0"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qFormat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bidi="ar-SA"/>
    </w:rPr>
  </w:style>
  <w:style w:type="paragraph" w:styleId="Textodenotadefim">
    <w:name w:val="endnote text"/>
    <w:basedOn w:val="Normal"/>
    <w:qFormat/>
    <w:rPr>
      <w:sz w:val="20"/>
      <w:szCs w:val="20"/>
    </w:rPr>
  </w:style>
  <w:style w:type="character" w:customStyle="1" w:styleId="TextodenotadefimChar">
    <w:name w:val="Texto de nota de fim Char"/>
    <w:rPr>
      <w:rFonts w:ascii="Times" w:hAnsi="Times" w:cs="Times"/>
      <w:w w:val="100"/>
      <w:position w:val="-1"/>
      <w:effect w:val="none"/>
      <w:vertAlign w:val="baseline"/>
      <w:cs w:val="0"/>
      <w:em w:val="none"/>
      <w:lang w:eastAsia="en-US" w:bidi="he-IL"/>
    </w:rPr>
  </w:style>
  <w:style w:type="character" w:styleId="Refdenotadefim">
    <w:name w:val="end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qFormat/>
    <w:rPr>
      <w:sz w:val="20"/>
      <w:szCs w:val="20"/>
    </w:rPr>
  </w:style>
  <w:style w:type="character" w:customStyle="1" w:styleId="TextodenotaderodapChar">
    <w:name w:val="Texto de nota de rodapé Char"/>
    <w:rPr>
      <w:rFonts w:ascii="Times" w:hAnsi="Times" w:cs="Times"/>
      <w:w w:val="100"/>
      <w:position w:val="-1"/>
      <w:effect w:val="none"/>
      <w:vertAlign w:val="baseline"/>
      <w:cs w:val="0"/>
      <w:em w:val="none"/>
      <w:lang w:eastAsia="en-US" w:bidi="he-IL"/>
    </w:rPr>
  </w:style>
  <w:style w:type="character" w:styleId="Refdenotaderodap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1"/>
    <w:qFormat/>
    <w:rsid w:val="008B50A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3232A"/>
    <w:pPr>
      <w:widowControl w:val="0"/>
      <w:suppressAutoHyphens w:val="0"/>
      <w:autoSpaceDE w:val="0"/>
      <w:autoSpaceDN w:val="0"/>
      <w:spacing w:before="0" w:after="0" w:line="270" w:lineRule="exact"/>
      <w:ind w:leftChars="0" w:left="52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2"/>
      <w:szCs w:val="22"/>
      <w:lang w:val="pt-PT" w:bidi="ar-SA"/>
    </w:rPr>
  </w:style>
  <w:style w:type="paragraph" w:styleId="Corpodetexto">
    <w:name w:val="Body Text"/>
    <w:basedOn w:val="Normal"/>
    <w:link w:val="CorpodetextoChar"/>
    <w:uiPriority w:val="1"/>
    <w:qFormat/>
    <w:rsid w:val="0013232A"/>
    <w:pPr>
      <w:widowControl w:val="0"/>
      <w:suppressAutoHyphens w:val="0"/>
      <w:autoSpaceDE w:val="0"/>
      <w:autoSpaceDN w:val="0"/>
      <w:spacing w:before="0" w:after="0" w:line="270" w:lineRule="exact"/>
      <w:ind w:leftChars="0" w:left="10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val="pt-PT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13232A"/>
    <w:rPr>
      <w:rFonts w:ascii="Times New Roman" w:eastAsia="Times New Roman" w:hAnsi="Times New Roman" w:cs="Times New Roman"/>
      <w:lang w:val="pt-PT" w:eastAsia="en-US"/>
    </w:rPr>
  </w:style>
  <w:style w:type="paragraph" w:styleId="Reviso">
    <w:name w:val="Revision"/>
    <w:hidden/>
    <w:uiPriority w:val="99"/>
    <w:semiHidden/>
    <w:rsid w:val="0088534D"/>
    <w:pPr>
      <w:spacing w:before="0" w:after="0" w:line="240" w:lineRule="auto"/>
      <w:ind w:firstLine="0"/>
      <w:jc w:val="left"/>
    </w:pPr>
    <w:rPr>
      <w:rFonts w:ascii="Times" w:hAnsi="Times" w:cs="Times"/>
      <w:position w:val="-1"/>
      <w:lang w:eastAsia="en-US" w:bidi="he-IL"/>
    </w:rPr>
  </w:style>
  <w:style w:type="character" w:styleId="Refdecomentrio">
    <w:name w:val="annotation reference"/>
    <w:basedOn w:val="Fontepargpadro"/>
    <w:uiPriority w:val="99"/>
    <w:semiHidden/>
    <w:unhideWhenUsed/>
    <w:rsid w:val="008853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8534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8534D"/>
    <w:rPr>
      <w:rFonts w:ascii="Times" w:hAnsi="Times" w:cs="Times"/>
      <w:position w:val="-1"/>
      <w:sz w:val="20"/>
      <w:szCs w:val="20"/>
      <w:lang w:eastAsia="en-US" w:bidi="he-I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53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534D"/>
    <w:rPr>
      <w:rFonts w:ascii="Times" w:hAnsi="Times" w:cs="Times"/>
      <w:b/>
      <w:bCs/>
      <w:position w:val="-1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in.ufpe.br/~gta/rup-vc/core.base_rup/guidances/concepts/requirements_62E28784.html" TargetMode="External"/><Relationship Id="rId18" Type="http://schemas.microsoft.com/office/2011/relationships/commentsExtended" Target="commentsExtended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https://www.cin.ufpe.br/~gta/rup-vc/core.base_rup/guidances/concepts/requirements_62E28784.html" TargetMode="External"/><Relationship Id="rId17" Type="http://schemas.openxmlformats.org/officeDocument/2006/relationships/comments" Target="comments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ucm8g_ezqNqCRGHGHoacCo6N1bfN7hXZ" TargetMode="External"/><Relationship Id="rId20" Type="http://schemas.microsoft.com/office/2018/08/relationships/commentsExtensible" Target="commentsExtensible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teudo.catolica.edu.br/conteudos/nbt_cursos/engenharia_requisitos/tema_03/index.html" TargetMode="External"/><Relationship Id="rId24" Type="http://schemas.openxmlformats.org/officeDocument/2006/relationships/image" Target="media/image4.png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playlist?list=PLucm8g_ezqNqCRGHGHoacCo6N1bfN7hXZ" TargetMode="External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bm.com/docs/pt-br/rsm/7.5.0?topic=diagrams-use-case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85be6b-8315-46b8-b03b-2c9120eb95d7" xsi:nil="true"/>
    <lcf76f155ced4ddcb4097134ff3c332f xmlns="07160ea3-a375-468b-b5ba-d9b425fc522e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Lg6AdXX/CAjKhmK35D6yhp726A==">CgMxLjAyCGguZ2pkZ3hzMgloLjMwajB6bGwyCWguMWZvYjl0ZTIJaC4zem55c2g3MgloLjJldDkycDAyCGgudHlqY3d0MgloLjNkeTZ2a20yCWguMXQzaDVzZjIJaC40ZDM0b2c4MgloLjJzOGV5bzEyCWguMTdkcDh2dTIJaC4zcmRjcmpuMgloLjI2aW4xcmcyCGgubG54Yno5MgloLjM1bmt1bjIyCWguMWtzdjR1djIJaC40NHNpbmlvMghoLnozMzd5YTIJaC4zajJxcW0zOAByITFPSVhPb0hKZEdibU42NnRwODMwV2g3RW9EM3NWa1FyS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8E1EB6AECCEF4A8BE661A10E422DC0" ma:contentTypeVersion="9" ma:contentTypeDescription="Crie um novo documento." ma:contentTypeScope="" ma:versionID="2b7166b960650bf1cd355216008f07e0">
  <xsd:schema xmlns:xsd="http://www.w3.org/2001/XMLSchema" xmlns:xs="http://www.w3.org/2001/XMLSchema" xmlns:p="http://schemas.microsoft.com/office/2006/metadata/properties" xmlns:ns2="07160ea3-a375-468b-b5ba-d9b425fc522e" xmlns:ns3="f185be6b-8315-46b8-b03b-2c9120eb95d7" targetNamespace="http://schemas.microsoft.com/office/2006/metadata/properties" ma:root="true" ma:fieldsID="8845531dab5fd50bf4f935539f0a6f53" ns2:_="" ns3:_="">
    <xsd:import namespace="07160ea3-a375-468b-b5ba-d9b425fc522e"/>
    <xsd:import namespace="f185be6b-8315-46b8-b03b-2c9120eb9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0ea3-a375-468b-b5ba-d9b425fc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5be6b-8315-46b8-b03b-2c9120eb9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625bb1-7710-427d-ae79-d1694844ee53}" ma:internalName="TaxCatchAll" ma:showField="CatchAllData" ma:web="f185be6b-8315-46b8-b03b-2c9120eb9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9DE5E-053D-4467-ACA3-CA768786248F}">
  <ds:schemaRefs>
    <ds:schemaRef ds:uri="http://schemas.microsoft.com/office/2006/metadata/properties"/>
    <ds:schemaRef ds:uri="http://schemas.microsoft.com/office/infopath/2007/PartnerControls"/>
    <ds:schemaRef ds:uri="f185be6b-8315-46b8-b03b-2c9120eb95d7"/>
    <ds:schemaRef ds:uri="07160ea3-a375-468b-b5ba-d9b425fc522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F806E86-1582-49B5-AF01-770486C48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817DC3-AADA-4AA0-969A-2F78533F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0ea3-a375-468b-b5ba-d9b425fc522e"/>
    <ds:schemaRef ds:uri="f185be6b-8315-46b8-b03b-2c9120eb9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1598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Sturzenberger</dc:creator>
  <cp:keywords/>
  <cp:lastModifiedBy>Aluno</cp:lastModifiedBy>
  <cp:revision>8</cp:revision>
  <dcterms:created xsi:type="dcterms:W3CDTF">2023-08-19T00:30:00Z</dcterms:created>
  <dcterms:modified xsi:type="dcterms:W3CDTF">2023-08-19T00:34:00Z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0x010100398E1EB6AECCEF4A8BE661A10E422DC0</vt:lpwstr>
  </property>
</Properties>
</file>